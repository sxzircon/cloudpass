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649E" w14:textId="77777777" w:rsidR="00575E94" w:rsidRDefault="00575E94" w:rsidP="00CE516F">
      <w:pPr>
        <w:pStyle w:val="Title"/>
        <w:jc w:val="center"/>
        <w:rPr>
          <w:rFonts w:ascii="Times New Roman" w:hAnsi="Times New Roman" w:cs="Times New Roman"/>
          <w:sz w:val="28"/>
        </w:rPr>
      </w:pPr>
    </w:p>
    <w:p w14:paraId="3FA70C3C" w14:textId="77777777" w:rsidR="00CE516F" w:rsidRPr="00D0059F" w:rsidRDefault="00CE516F" w:rsidP="00CE516F">
      <w:pPr>
        <w:pStyle w:val="Title"/>
        <w:jc w:val="center"/>
        <w:rPr>
          <w:rFonts w:ascii="Times New Roman" w:hAnsi="Times New Roman" w:cs="Times New Roman"/>
          <w:sz w:val="28"/>
        </w:rPr>
      </w:pPr>
      <w:r w:rsidRPr="00D0059F">
        <w:rPr>
          <w:rFonts w:ascii="Times New Roman" w:hAnsi="Times New Roman" w:cs="Times New Roman"/>
          <w:sz w:val="28"/>
        </w:rPr>
        <w:t>Irish Centre for Cloud Computing and Commerce (IC4)</w:t>
      </w:r>
    </w:p>
    <w:p w14:paraId="068D2900" w14:textId="77777777" w:rsidR="00CE516F" w:rsidRPr="00D0059F" w:rsidRDefault="00CE516F" w:rsidP="00CE516F">
      <w:pPr>
        <w:pStyle w:val="Title"/>
        <w:jc w:val="center"/>
        <w:rPr>
          <w:rFonts w:ascii="Times New Roman" w:hAnsi="Times New Roman" w:cs="Times New Roman"/>
          <w:sz w:val="44"/>
        </w:rPr>
      </w:pPr>
    </w:p>
    <w:p w14:paraId="706A9840" w14:textId="77777777" w:rsidR="00CE516F" w:rsidRPr="00D0059F" w:rsidRDefault="00CE516F" w:rsidP="00CE516F">
      <w:pPr>
        <w:rPr>
          <w:rFonts w:ascii="Times New Roman" w:hAnsi="Times New Roman" w:cs="Times New Roman"/>
          <w:lang w:val="en-IE"/>
        </w:rPr>
      </w:pPr>
    </w:p>
    <w:p w14:paraId="445FB261" w14:textId="12420F52" w:rsidR="00CE516F" w:rsidRPr="00D0059F" w:rsidRDefault="00FB4602" w:rsidP="00CE516F">
      <w:pPr>
        <w:jc w:val="center"/>
        <w:rPr>
          <w:rStyle w:val="Strong"/>
          <w:rFonts w:ascii="Times New Roman" w:hAnsi="Times New Roman" w:cs="Times New Roman"/>
          <w:sz w:val="44"/>
          <w:szCs w:val="44"/>
        </w:rPr>
      </w:pPr>
      <w:proofErr w:type="spellStart"/>
      <w:r>
        <w:rPr>
          <w:rStyle w:val="Strong"/>
          <w:rFonts w:ascii="Times New Roman" w:hAnsi="Times New Roman" w:cs="Times New Roman"/>
          <w:sz w:val="44"/>
          <w:szCs w:val="44"/>
        </w:rPr>
        <w:t>CloudPASS</w:t>
      </w:r>
      <w:proofErr w:type="spellEnd"/>
      <w:r w:rsidR="00CE516F" w:rsidRPr="00D0059F">
        <w:rPr>
          <w:rStyle w:val="Strong"/>
          <w:rFonts w:ascii="Times New Roman" w:hAnsi="Times New Roman" w:cs="Times New Roman"/>
          <w:sz w:val="44"/>
          <w:szCs w:val="44"/>
        </w:rPr>
        <w:t xml:space="preserve">: </w:t>
      </w:r>
    </w:p>
    <w:p w14:paraId="264B1911" w14:textId="4E7ADF0B" w:rsidR="00CE516F" w:rsidRPr="00D0059F" w:rsidRDefault="000D5EC2" w:rsidP="00CE516F">
      <w:pPr>
        <w:jc w:val="center"/>
        <w:rPr>
          <w:rStyle w:val="Strong"/>
          <w:rFonts w:ascii="Times New Roman" w:hAnsi="Times New Roman" w:cs="Times New Roman"/>
          <w:sz w:val="44"/>
          <w:szCs w:val="44"/>
        </w:rPr>
      </w:pPr>
      <w:r>
        <w:rPr>
          <w:rStyle w:val="Strong"/>
          <w:rFonts w:ascii="Times New Roman" w:hAnsi="Times New Roman" w:cs="Times New Roman"/>
          <w:sz w:val="44"/>
          <w:szCs w:val="44"/>
        </w:rPr>
        <w:t>Quality of Service</w:t>
      </w:r>
      <w:r w:rsidR="003768F0">
        <w:rPr>
          <w:rStyle w:val="Strong"/>
          <w:rFonts w:ascii="Times New Roman" w:hAnsi="Times New Roman" w:cs="Times New Roman"/>
          <w:sz w:val="44"/>
          <w:szCs w:val="44"/>
        </w:rPr>
        <w:t xml:space="preserve"> Calculation</w:t>
      </w:r>
    </w:p>
    <w:p w14:paraId="2A0D753F" w14:textId="77777777" w:rsidR="00CE516F" w:rsidRPr="00D0059F" w:rsidRDefault="00CE516F" w:rsidP="00CE516F">
      <w:pPr>
        <w:pStyle w:val="Title"/>
        <w:jc w:val="center"/>
        <w:rPr>
          <w:rStyle w:val="Strong"/>
          <w:rFonts w:ascii="Times New Roman" w:hAnsi="Times New Roman" w:cs="Times New Roman"/>
          <w:b w:val="0"/>
          <w:sz w:val="28"/>
        </w:rPr>
      </w:pPr>
    </w:p>
    <w:p w14:paraId="6157C415" w14:textId="77777777" w:rsidR="00CE516F" w:rsidRPr="00D0059F" w:rsidRDefault="00CE516F" w:rsidP="00CE516F">
      <w:pPr>
        <w:pStyle w:val="Title"/>
        <w:jc w:val="center"/>
        <w:rPr>
          <w:rStyle w:val="Strong"/>
          <w:rFonts w:ascii="Times New Roman" w:hAnsi="Times New Roman" w:cs="Times New Roman"/>
          <w:b w:val="0"/>
          <w:sz w:val="28"/>
        </w:rPr>
      </w:pPr>
    </w:p>
    <w:p w14:paraId="7F0A3D6E" w14:textId="77777777" w:rsidR="00CE516F" w:rsidRPr="00D0059F" w:rsidRDefault="00CE516F" w:rsidP="00CE516F">
      <w:pPr>
        <w:pStyle w:val="Title"/>
        <w:jc w:val="center"/>
        <w:rPr>
          <w:rStyle w:val="Strong"/>
          <w:rFonts w:ascii="Times New Roman" w:hAnsi="Times New Roman" w:cs="Times New Roman"/>
          <w:b w:val="0"/>
          <w:sz w:val="28"/>
        </w:rPr>
      </w:pPr>
    </w:p>
    <w:p w14:paraId="46E3A311" w14:textId="77777777" w:rsidR="00CE516F" w:rsidRPr="00D0059F" w:rsidRDefault="00CE516F" w:rsidP="00CE516F">
      <w:pPr>
        <w:rPr>
          <w:rFonts w:ascii="Times New Roman" w:hAnsi="Times New Roman" w:cs="Times New Roman"/>
        </w:rPr>
      </w:pPr>
    </w:p>
    <w:p w14:paraId="25F391A1" w14:textId="77777777" w:rsidR="00CE516F" w:rsidRPr="00D0059F" w:rsidRDefault="00CE516F" w:rsidP="00CE516F">
      <w:pPr>
        <w:pStyle w:val="Title"/>
        <w:jc w:val="center"/>
        <w:rPr>
          <w:rStyle w:val="Strong"/>
          <w:rFonts w:ascii="Times New Roman" w:hAnsi="Times New Roman" w:cs="Times New Roman"/>
          <w:b w:val="0"/>
          <w:sz w:val="28"/>
        </w:rPr>
      </w:pPr>
    </w:p>
    <w:p w14:paraId="0C2687C9" w14:textId="77777777" w:rsidR="00CF5636" w:rsidRDefault="00CE516F" w:rsidP="00CE516F">
      <w:pPr>
        <w:pStyle w:val="Title"/>
        <w:jc w:val="center"/>
        <w:rPr>
          <w:rStyle w:val="Strong"/>
          <w:rFonts w:ascii="Times New Roman" w:hAnsi="Times New Roman" w:cs="Times New Roman"/>
          <w:sz w:val="28"/>
        </w:rPr>
      </w:pPr>
      <w:r w:rsidRPr="00D0059F">
        <w:rPr>
          <w:rStyle w:val="Strong"/>
          <w:rFonts w:ascii="Times New Roman" w:hAnsi="Times New Roman" w:cs="Times New Roman"/>
          <w:sz w:val="28"/>
        </w:rPr>
        <w:t xml:space="preserve">Author: </w:t>
      </w:r>
      <w:r w:rsidR="007167C1">
        <w:rPr>
          <w:rStyle w:val="Strong"/>
          <w:rFonts w:ascii="Times New Roman" w:hAnsi="Times New Roman" w:cs="Times New Roman"/>
          <w:sz w:val="28"/>
        </w:rPr>
        <w:t>Lei Xu</w:t>
      </w:r>
    </w:p>
    <w:p w14:paraId="3D33E9A2" w14:textId="77777777" w:rsidR="00CE516F" w:rsidRPr="00A154A9" w:rsidRDefault="007167C1" w:rsidP="00CE516F">
      <w:pPr>
        <w:pStyle w:val="Title"/>
        <w:jc w:val="center"/>
        <w:rPr>
          <w:rStyle w:val="Strong"/>
          <w:rFonts w:ascii="Times New Roman" w:hAnsi="Times New Roman" w:cs="Times New Roman"/>
          <w:sz w:val="28"/>
        </w:rPr>
      </w:pPr>
      <w:r>
        <w:rPr>
          <w:rStyle w:val="Strong"/>
          <w:rFonts w:ascii="Times New Roman" w:hAnsi="Times New Roman" w:cs="Times New Roman"/>
          <w:sz w:val="28"/>
        </w:rPr>
        <w:t xml:space="preserve">Claus </w:t>
      </w:r>
      <w:proofErr w:type="spellStart"/>
      <w:r>
        <w:rPr>
          <w:rStyle w:val="Strong"/>
          <w:rFonts w:ascii="Times New Roman" w:hAnsi="Times New Roman" w:cs="Times New Roman"/>
          <w:sz w:val="28"/>
        </w:rPr>
        <w:t>Pahl</w:t>
      </w:r>
      <w:proofErr w:type="spellEnd"/>
    </w:p>
    <w:p w14:paraId="0B96CDDC" w14:textId="77777777" w:rsidR="00CE516F" w:rsidRPr="00D0059F" w:rsidRDefault="00CE516F" w:rsidP="00CE516F">
      <w:pPr>
        <w:pStyle w:val="Title"/>
        <w:rPr>
          <w:rStyle w:val="Strong"/>
          <w:rFonts w:ascii="Times New Roman" w:hAnsi="Times New Roman" w:cs="Times New Roman"/>
          <w:b w:val="0"/>
          <w:sz w:val="32"/>
        </w:rPr>
      </w:pPr>
    </w:p>
    <w:p w14:paraId="33643AE1" w14:textId="77777777" w:rsidR="00CE516F" w:rsidRPr="00D0059F" w:rsidRDefault="00CE516F" w:rsidP="00CE516F">
      <w:pPr>
        <w:pStyle w:val="Title"/>
        <w:jc w:val="center"/>
        <w:rPr>
          <w:rStyle w:val="Strong"/>
          <w:rFonts w:ascii="Times New Roman" w:hAnsi="Times New Roman" w:cs="Times New Roman"/>
          <w:b w:val="0"/>
          <w:sz w:val="28"/>
        </w:rPr>
      </w:pPr>
    </w:p>
    <w:p w14:paraId="273387EE" w14:textId="0FD6FB15" w:rsidR="00CE516F" w:rsidRPr="00D0059F" w:rsidRDefault="00031F03" w:rsidP="00CE516F">
      <w:pPr>
        <w:pStyle w:val="Title"/>
        <w:jc w:val="center"/>
        <w:rPr>
          <w:rStyle w:val="Strong"/>
          <w:rFonts w:ascii="Times New Roman" w:hAnsi="Times New Roman" w:cs="Times New Roman"/>
          <w:b w:val="0"/>
          <w:sz w:val="28"/>
        </w:rPr>
      </w:pPr>
      <w:r>
        <w:rPr>
          <w:rStyle w:val="Strong"/>
          <w:rFonts w:ascii="Times New Roman" w:hAnsi="Times New Roman" w:cs="Times New Roman"/>
          <w:sz w:val="28"/>
        </w:rPr>
        <w:t xml:space="preserve">Date: </w:t>
      </w:r>
      <w:r w:rsidR="007167C1">
        <w:rPr>
          <w:rStyle w:val="Strong"/>
          <w:rFonts w:ascii="Times New Roman" w:hAnsi="Times New Roman" w:cs="Times New Roman"/>
          <w:sz w:val="28"/>
        </w:rPr>
        <w:t>16</w:t>
      </w:r>
      <w:r w:rsidR="00CE516F" w:rsidRPr="00D0059F">
        <w:rPr>
          <w:rStyle w:val="Strong"/>
          <w:rFonts w:ascii="Times New Roman" w:hAnsi="Times New Roman" w:cs="Times New Roman"/>
          <w:sz w:val="28"/>
          <w:vertAlign w:val="superscript"/>
        </w:rPr>
        <w:t>th</w:t>
      </w:r>
      <w:r w:rsidR="00CE516F">
        <w:rPr>
          <w:rStyle w:val="Strong"/>
          <w:rFonts w:ascii="Times New Roman" w:hAnsi="Times New Roman" w:cs="Times New Roman"/>
          <w:sz w:val="28"/>
        </w:rPr>
        <w:t xml:space="preserve"> </w:t>
      </w:r>
      <w:r w:rsidR="008409E6">
        <w:rPr>
          <w:rStyle w:val="Strong"/>
          <w:rFonts w:ascii="Times New Roman" w:hAnsi="Times New Roman" w:cs="Times New Roman"/>
          <w:sz w:val="28"/>
        </w:rPr>
        <w:t>January</w:t>
      </w:r>
      <w:r w:rsidR="00CE516F">
        <w:rPr>
          <w:rStyle w:val="Strong"/>
          <w:rFonts w:ascii="Times New Roman" w:hAnsi="Times New Roman" w:cs="Times New Roman"/>
          <w:sz w:val="28"/>
        </w:rPr>
        <w:t xml:space="preserve"> </w:t>
      </w:r>
      <w:r w:rsidR="00CE516F" w:rsidRPr="00D0059F">
        <w:rPr>
          <w:rStyle w:val="Strong"/>
          <w:rFonts w:ascii="Times New Roman" w:hAnsi="Times New Roman" w:cs="Times New Roman"/>
          <w:sz w:val="28"/>
        </w:rPr>
        <w:t>201</w:t>
      </w:r>
      <w:r w:rsidR="007167C1">
        <w:rPr>
          <w:rStyle w:val="Strong"/>
          <w:rFonts w:ascii="Times New Roman" w:hAnsi="Times New Roman" w:cs="Times New Roman"/>
          <w:sz w:val="28"/>
        </w:rPr>
        <w:t>4</w:t>
      </w:r>
    </w:p>
    <w:p w14:paraId="7EF28628" w14:textId="77777777" w:rsidR="00CE516F" w:rsidRPr="00D0059F" w:rsidRDefault="00CE516F" w:rsidP="00CE516F">
      <w:pPr>
        <w:pStyle w:val="Title"/>
        <w:jc w:val="center"/>
        <w:rPr>
          <w:rStyle w:val="Strong"/>
          <w:rFonts w:ascii="Times New Roman" w:hAnsi="Times New Roman" w:cs="Times New Roman"/>
          <w:b w:val="0"/>
          <w:sz w:val="28"/>
        </w:rPr>
      </w:pPr>
      <w:r w:rsidRPr="00D0059F">
        <w:rPr>
          <w:rStyle w:val="Strong"/>
          <w:rFonts w:ascii="Times New Roman" w:hAnsi="Times New Roman" w:cs="Times New Roman"/>
          <w:sz w:val="28"/>
        </w:rPr>
        <w:t xml:space="preserve">Status: </w:t>
      </w:r>
      <w:r w:rsidR="00864B23">
        <w:rPr>
          <w:rStyle w:val="Strong"/>
          <w:rFonts w:ascii="Times New Roman" w:hAnsi="Times New Roman" w:cs="Times New Roman"/>
          <w:sz w:val="28"/>
        </w:rPr>
        <w:t xml:space="preserve">Version </w:t>
      </w:r>
      <w:r w:rsidR="007167C1">
        <w:rPr>
          <w:rStyle w:val="Strong"/>
          <w:rFonts w:ascii="Times New Roman" w:hAnsi="Times New Roman" w:cs="Times New Roman"/>
          <w:sz w:val="28"/>
        </w:rPr>
        <w:t>0.1</w:t>
      </w:r>
    </w:p>
    <w:p w14:paraId="39119E6C" w14:textId="77777777" w:rsidR="00CE516F" w:rsidRPr="00D0059F" w:rsidRDefault="00CE516F" w:rsidP="00CE516F">
      <w:pPr>
        <w:pStyle w:val="Title"/>
        <w:jc w:val="center"/>
        <w:rPr>
          <w:rStyle w:val="Strong"/>
          <w:rFonts w:ascii="Times New Roman" w:hAnsi="Times New Roman" w:cs="Times New Roman"/>
          <w:b w:val="0"/>
          <w:sz w:val="28"/>
        </w:rPr>
      </w:pPr>
    </w:p>
    <w:p w14:paraId="73F772AB" w14:textId="77777777" w:rsidR="00CE516F" w:rsidRPr="00D0059F" w:rsidRDefault="00CE516F" w:rsidP="00CE516F"/>
    <w:p w14:paraId="76F6F75D" w14:textId="77777777" w:rsidR="00CE516F" w:rsidRPr="00D0059F" w:rsidRDefault="00CE516F" w:rsidP="00CE516F"/>
    <w:p w14:paraId="7B7CA4B1" w14:textId="77777777" w:rsidR="00CE516F" w:rsidRPr="00D0059F" w:rsidRDefault="00CE516F" w:rsidP="00CE516F">
      <w:pPr>
        <w:rPr>
          <w:rStyle w:val="st"/>
        </w:rPr>
      </w:pPr>
      <w:r w:rsidRPr="00D0059F">
        <w:t xml:space="preserve">The research leading to these results has received funding from </w:t>
      </w:r>
      <w:r w:rsidRPr="00D0059F">
        <w:rPr>
          <w:rStyle w:val="st"/>
          <w:i/>
        </w:rPr>
        <w:t>Enterprise</w:t>
      </w:r>
      <w:r w:rsidRPr="00D0059F">
        <w:rPr>
          <w:rStyle w:val="st"/>
        </w:rPr>
        <w:t xml:space="preserve"> </w:t>
      </w:r>
      <w:r w:rsidRPr="00D0059F">
        <w:rPr>
          <w:rStyle w:val="Emphasis"/>
        </w:rPr>
        <w:t>Ireland</w:t>
      </w:r>
      <w:r w:rsidRPr="00D0059F">
        <w:rPr>
          <w:rStyle w:val="st"/>
        </w:rPr>
        <w:t xml:space="preserve"> and </w:t>
      </w:r>
      <w:r w:rsidRPr="00D0059F">
        <w:rPr>
          <w:rStyle w:val="st"/>
          <w:i/>
        </w:rPr>
        <w:t>IDA.</w:t>
      </w:r>
      <w:r w:rsidRPr="00D0059F">
        <w:rPr>
          <w:rStyle w:val="st"/>
        </w:rPr>
        <w:t xml:space="preserve"> </w:t>
      </w:r>
    </w:p>
    <w:p w14:paraId="77C70884" w14:textId="77777777" w:rsidR="00CE516F" w:rsidRDefault="00CE516F" w:rsidP="00CE516F">
      <w:pPr>
        <w:rPr>
          <w:rStyle w:val="st"/>
        </w:rPr>
      </w:pPr>
    </w:p>
    <w:p w14:paraId="299EB7A6" w14:textId="77777777" w:rsidR="00CE516F" w:rsidRDefault="00CE516F" w:rsidP="00CE516F">
      <w:r>
        <w:rPr>
          <w:noProof/>
          <w:lang w:eastAsia="en-US"/>
        </w:rPr>
        <w:drawing>
          <wp:inline distT="0" distB="0" distL="0" distR="0" wp14:anchorId="65E666C2" wp14:editId="5301081A">
            <wp:extent cx="2096219" cy="604838"/>
            <wp:effectExtent l="0" t="0" r="0" b="5080"/>
            <wp:docPr id="234" name="Picture 234" descr="Enterprise Ireland (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prise Ireland (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062" cy="604793"/>
                    </a:xfrm>
                    <a:prstGeom prst="rect">
                      <a:avLst/>
                    </a:prstGeom>
                    <a:noFill/>
                    <a:ln>
                      <a:noFill/>
                    </a:ln>
                  </pic:spPr>
                </pic:pic>
              </a:graphicData>
            </a:graphic>
          </wp:inline>
        </w:drawing>
      </w:r>
      <w:r>
        <w:tab/>
      </w:r>
      <w:r>
        <w:tab/>
        <w:t xml:space="preserve">               </w:t>
      </w:r>
      <w:r>
        <w:tab/>
      </w:r>
      <w:r>
        <w:rPr>
          <w:noProof/>
          <w:lang w:eastAsia="en-US"/>
        </w:rPr>
        <w:drawing>
          <wp:inline distT="0" distB="0" distL="0" distR="0" wp14:anchorId="69A0AF4D" wp14:editId="5471FF5A">
            <wp:extent cx="1854835" cy="336550"/>
            <wp:effectExtent l="0" t="0" r="0" b="6350"/>
            <wp:docPr id="235" name="Picture 235" descr="IDA Ire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DA Ireland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835" cy="336550"/>
                    </a:xfrm>
                    <a:prstGeom prst="rect">
                      <a:avLst/>
                    </a:prstGeom>
                    <a:noFill/>
                    <a:ln>
                      <a:noFill/>
                    </a:ln>
                  </pic:spPr>
                </pic:pic>
              </a:graphicData>
            </a:graphic>
          </wp:inline>
        </w:drawing>
      </w:r>
    </w:p>
    <w:p w14:paraId="48F83358" w14:textId="77777777" w:rsidR="0018451B" w:rsidRDefault="0018451B">
      <w:r>
        <w:br w:type="page"/>
      </w:r>
    </w:p>
    <w:sdt>
      <w:sdtPr>
        <w:rPr>
          <w:rFonts w:asciiTheme="minorHAnsi" w:eastAsiaTheme="minorEastAsia" w:hAnsiTheme="minorHAnsi" w:cstheme="minorBidi"/>
          <w:b w:val="0"/>
          <w:bCs w:val="0"/>
          <w:color w:val="auto"/>
          <w:sz w:val="22"/>
          <w:szCs w:val="22"/>
          <w:lang w:eastAsia="zh-CN"/>
        </w:rPr>
        <w:id w:val="938798477"/>
        <w:docPartObj>
          <w:docPartGallery w:val="Table of Contents"/>
          <w:docPartUnique/>
        </w:docPartObj>
      </w:sdtPr>
      <w:sdtEndPr>
        <w:rPr>
          <w:noProof/>
        </w:rPr>
      </w:sdtEndPr>
      <w:sdtContent>
        <w:p w14:paraId="74D6A137" w14:textId="77777777" w:rsidR="00671B21" w:rsidRDefault="00671B21" w:rsidP="00671B21">
          <w:pPr>
            <w:pStyle w:val="TOCHeading"/>
            <w:jc w:val="center"/>
          </w:pPr>
          <w:r>
            <w:t>Table of Contents</w:t>
          </w:r>
        </w:p>
        <w:p w14:paraId="68F3AA8C" w14:textId="77777777" w:rsidR="00671B21" w:rsidRPr="00671B21" w:rsidRDefault="00671B21" w:rsidP="00671B21">
          <w:pPr>
            <w:rPr>
              <w:lang w:eastAsia="ja-JP"/>
            </w:rPr>
          </w:pPr>
        </w:p>
        <w:p w14:paraId="5641F8ED" w14:textId="77777777" w:rsidR="00044715" w:rsidRDefault="00044715">
          <w:pPr>
            <w:pStyle w:val="TOC1"/>
            <w:tabs>
              <w:tab w:val="left" w:pos="362"/>
              <w:tab w:val="right" w:leader="dot" w:pos="9017"/>
            </w:tabs>
            <w:rPr>
              <w:noProof/>
              <w:sz w:val="24"/>
              <w:szCs w:val="24"/>
              <w:lang w:eastAsia="ja-JP"/>
            </w:rPr>
          </w:pPr>
          <w:r>
            <w:fldChar w:fldCharType="begin"/>
          </w:r>
          <w:r>
            <w:instrText xml:space="preserve"> TOC \o "1-3" </w:instrText>
          </w:r>
          <w:r>
            <w:fldChar w:fldCharType="separate"/>
          </w:r>
          <w:r>
            <w:rPr>
              <w:noProof/>
            </w:rPr>
            <w:t>1</w:t>
          </w:r>
          <w:r>
            <w:rPr>
              <w:noProof/>
              <w:sz w:val="24"/>
              <w:szCs w:val="24"/>
              <w:lang w:eastAsia="ja-JP"/>
            </w:rPr>
            <w:tab/>
          </w:r>
          <w:r>
            <w:rPr>
              <w:noProof/>
            </w:rPr>
            <w:t>Introduction</w:t>
          </w:r>
          <w:r>
            <w:rPr>
              <w:noProof/>
            </w:rPr>
            <w:tab/>
          </w:r>
          <w:r>
            <w:rPr>
              <w:noProof/>
            </w:rPr>
            <w:fldChar w:fldCharType="begin"/>
          </w:r>
          <w:r>
            <w:rPr>
              <w:noProof/>
            </w:rPr>
            <w:instrText xml:space="preserve"> PAGEREF _Toc259973419 \h </w:instrText>
          </w:r>
          <w:r>
            <w:rPr>
              <w:noProof/>
            </w:rPr>
          </w:r>
          <w:r>
            <w:rPr>
              <w:noProof/>
            </w:rPr>
            <w:fldChar w:fldCharType="separate"/>
          </w:r>
          <w:r>
            <w:rPr>
              <w:noProof/>
            </w:rPr>
            <w:t>4</w:t>
          </w:r>
          <w:r>
            <w:rPr>
              <w:noProof/>
            </w:rPr>
            <w:fldChar w:fldCharType="end"/>
          </w:r>
        </w:p>
        <w:p w14:paraId="3BF7812D" w14:textId="77777777" w:rsidR="00044715" w:rsidRDefault="00044715">
          <w:pPr>
            <w:pStyle w:val="TOC1"/>
            <w:tabs>
              <w:tab w:val="left" w:pos="362"/>
              <w:tab w:val="right" w:leader="dot" w:pos="9017"/>
            </w:tabs>
            <w:rPr>
              <w:noProof/>
              <w:sz w:val="24"/>
              <w:szCs w:val="24"/>
              <w:lang w:eastAsia="ja-JP"/>
            </w:rPr>
          </w:pPr>
          <w:r>
            <w:rPr>
              <w:noProof/>
            </w:rPr>
            <w:t>2</w:t>
          </w:r>
          <w:r>
            <w:rPr>
              <w:noProof/>
              <w:sz w:val="24"/>
              <w:szCs w:val="24"/>
              <w:lang w:eastAsia="ja-JP"/>
            </w:rPr>
            <w:tab/>
          </w:r>
          <w:r>
            <w:rPr>
              <w:noProof/>
            </w:rPr>
            <w:t>Related Work</w:t>
          </w:r>
          <w:r>
            <w:rPr>
              <w:noProof/>
            </w:rPr>
            <w:tab/>
          </w:r>
          <w:r>
            <w:rPr>
              <w:noProof/>
            </w:rPr>
            <w:fldChar w:fldCharType="begin"/>
          </w:r>
          <w:r>
            <w:rPr>
              <w:noProof/>
            </w:rPr>
            <w:instrText xml:space="preserve"> PAGEREF _Toc259973420 \h </w:instrText>
          </w:r>
          <w:r>
            <w:rPr>
              <w:noProof/>
            </w:rPr>
          </w:r>
          <w:r>
            <w:rPr>
              <w:noProof/>
            </w:rPr>
            <w:fldChar w:fldCharType="separate"/>
          </w:r>
          <w:r>
            <w:rPr>
              <w:noProof/>
            </w:rPr>
            <w:t>4</w:t>
          </w:r>
          <w:r>
            <w:rPr>
              <w:noProof/>
            </w:rPr>
            <w:fldChar w:fldCharType="end"/>
          </w:r>
        </w:p>
        <w:p w14:paraId="21237676" w14:textId="77777777" w:rsidR="00044715" w:rsidRDefault="00044715">
          <w:pPr>
            <w:pStyle w:val="TOC2"/>
            <w:tabs>
              <w:tab w:val="left" w:pos="749"/>
              <w:tab w:val="right" w:leader="dot" w:pos="9017"/>
            </w:tabs>
            <w:rPr>
              <w:noProof/>
              <w:sz w:val="24"/>
              <w:szCs w:val="24"/>
              <w:lang w:eastAsia="ja-JP"/>
            </w:rPr>
          </w:pPr>
          <w:r>
            <w:rPr>
              <w:noProof/>
            </w:rPr>
            <w:t>2.1</w:t>
          </w:r>
          <w:r>
            <w:rPr>
              <w:noProof/>
              <w:sz w:val="24"/>
              <w:szCs w:val="24"/>
              <w:lang w:eastAsia="ja-JP"/>
            </w:rPr>
            <w:tab/>
          </w:r>
          <w:r>
            <w:rPr>
              <w:noProof/>
            </w:rPr>
            <w:t>PM/VM Resource Metrics Layer</w:t>
          </w:r>
          <w:r>
            <w:rPr>
              <w:noProof/>
            </w:rPr>
            <w:tab/>
          </w:r>
          <w:r>
            <w:rPr>
              <w:noProof/>
            </w:rPr>
            <w:fldChar w:fldCharType="begin"/>
          </w:r>
          <w:r>
            <w:rPr>
              <w:noProof/>
            </w:rPr>
            <w:instrText xml:space="preserve"> PAGEREF _Toc259973421 \h </w:instrText>
          </w:r>
          <w:r>
            <w:rPr>
              <w:noProof/>
            </w:rPr>
          </w:r>
          <w:r>
            <w:rPr>
              <w:noProof/>
            </w:rPr>
            <w:fldChar w:fldCharType="separate"/>
          </w:r>
          <w:r>
            <w:rPr>
              <w:noProof/>
            </w:rPr>
            <w:t>5</w:t>
          </w:r>
          <w:r>
            <w:rPr>
              <w:noProof/>
            </w:rPr>
            <w:fldChar w:fldCharType="end"/>
          </w:r>
        </w:p>
        <w:p w14:paraId="688461E9" w14:textId="77777777" w:rsidR="00044715" w:rsidRDefault="00044715">
          <w:pPr>
            <w:pStyle w:val="TOC2"/>
            <w:tabs>
              <w:tab w:val="left" w:pos="749"/>
              <w:tab w:val="right" w:leader="dot" w:pos="9017"/>
            </w:tabs>
            <w:rPr>
              <w:noProof/>
              <w:sz w:val="24"/>
              <w:szCs w:val="24"/>
              <w:lang w:eastAsia="ja-JP"/>
            </w:rPr>
          </w:pPr>
          <w:r>
            <w:rPr>
              <w:noProof/>
            </w:rPr>
            <w:t>2.2</w:t>
          </w:r>
          <w:r>
            <w:rPr>
              <w:noProof/>
              <w:sz w:val="24"/>
              <w:szCs w:val="24"/>
              <w:lang w:eastAsia="ja-JP"/>
            </w:rPr>
            <w:tab/>
          </w:r>
          <w:r>
            <w:rPr>
              <w:noProof/>
            </w:rPr>
            <w:t>Service Related Metrics</w:t>
          </w:r>
          <w:r>
            <w:rPr>
              <w:noProof/>
            </w:rPr>
            <w:tab/>
          </w:r>
          <w:r>
            <w:rPr>
              <w:noProof/>
            </w:rPr>
            <w:fldChar w:fldCharType="begin"/>
          </w:r>
          <w:r>
            <w:rPr>
              <w:noProof/>
            </w:rPr>
            <w:instrText xml:space="preserve"> PAGEREF _Toc259973422 \h </w:instrText>
          </w:r>
          <w:r>
            <w:rPr>
              <w:noProof/>
            </w:rPr>
          </w:r>
          <w:r>
            <w:rPr>
              <w:noProof/>
            </w:rPr>
            <w:fldChar w:fldCharType="separate"/>
          </w:r>
          <w:r>
            <w:rPr>
              <w:noProof/>
            </w:rPr>
            <w:t>5</w:t>
          </w:r>
          <w:r>
            <w:rPr>
              <w:noProof/>
            </w:rPr>
            <w:fldChar w:fldCharType="end"/>
          </w:r>
        </w:p>
        <w:p w14:paraId="39AD07B4" w14:textId="77777777" w:rsidR="00044715" w:rsidRDefault="00044715">
          <w:pPr>
            <w:pStyle w:val="TOC2"/>
            <w:tabs>
              <w:tab w:val="left" w:pos="749"/>
              <w:tab w:val="right" w:leader="dot" w:pos="9017"/>
            </w:tabs>
            <w:rPr>
              <w:noProof/>
              <w:sz w:val="24"/>
              <w:szCs w:val="24"/>
              <w:lang w:eastAsia="ja-JP"/>
            </w:rPr>
          </w:pPr>
          <w:r>
            <w:rPr>
              <w:noProof/>
            </w:rPr>
            <w:t>2.3</w:t>
          </w:r>
          <w:r>
            <w:rPr>
              <w:noProof/>
              <w:sz w:val="24"/>
              <w:szCs w:val="24"/>
              <w:lang w:eastAsia="ja-JP"/>
            </w:rPr>
            <w:tab/>
          </w:r>
          <w:r>
            <w:rPr>
              <w:noProof/>
            </w:rPr>
            <w:t>Business Related Metrics</w:t>
          </w:r>
          <w:r>
            <w:rPr>
              <w:noProof/>
            </w:rPr>
            <w:tab/>
          </w:r>
          <w:r>
            <w:rPr>
              <w:noProof/>
            </w:rPr>
            <w:fldChar w:fldCharType="begin"/>
          </w:r>
          <w:r>
            <w:rPr>
              <w:noProof/>
            </w:rPr>
            <w:instrText xml:space="preserve"> PAGEREF _Toc259973423 \h </w:instrText>
          </w:r>
          <w:r>
            <w:rPr>
              <w:noProof/>
            </w:rPr>
          </w:r>
          <w:r>
            <w:rPr>
              <w:noProof/>
            </w:rPr>
            <w:fldChar w:fldCharType="separate"/>
          </w:r>
          <w:r>
            <w:rPr>
              <w:noProof/>
            </w:rPr>
            <w:t>5</w:t>
          </w:r>
          <w:r>
            <w:rPr>
              <w:noProof/>
            </w:rPr>
            <w:fldChar w:fldCharType="end"/>
          </w:r>
        </w:p>
        <w:p w14:paraId="3E0D58FC" w14:textId="77777777" w:rsidR="00044715" w:rsidRDefault="00044715">
          <w:pPr>
            <w:pStyle w:val="TOC1"/>
            <w:tabs>
              <w:tab w:val="left" w:pos="362"/>
              <w:tab w:val="right" w:leader="dot" w:pos="9017"/>
            </w:tabs>
            <w:rPr>
              <w:noProof/>
              <w:sz w:val="24"/>
              <w:szCs w:val="24"/>
              <w:lang w:eastAsia="ja-JP"/>
            </w:rPr>
          </w:pPr>
          <w:r>
            <w:rPr>
              <w:noProof/>
            </w:rPr>
            <w:t>3</w:t>
          </w:r>
          <w:r>
            <w:rPr>
              <w:noProof/>
              <w:sz w:val="24"/>
              <w:szCs w:val="24"/>
              <w:lang w:eastAsia="ja-JP"/>
            </w:rPr>
            <w:tab/>
          </w:r>
          <w:r>
            <w:rPr>
              <w:noProof/>
            </w:rPr>
            <w:t>Framework Overview</w:t>
          </w:r>
          <w:r>
            <w:rPr>
              <w:noProof/>
            </w:rPr>
            <w:tab/>
          </w:r>
          <w:r>
            <w:rPr>
              <w:noProof/>
            </w:rPr>
            <w:fldChar w:fldCharType="begin"/>
          </w:r>
          <w:r>
            <w:rPr>
              <w:noProof/>
            </w:rPr>
            <w:instrText xml:space="preserve"> PAGEREF _Toc259973424 \h </w:instrText>
          </w:r>
          <w:r>
            <w:rPr>
              <w:noProof/>
            </w:rPr>
          </w:r>
          <w:r>
            <w:rPr>
              <w:noProof/>
            </w:rPr>
            <w:fldChar w:fldCharType="separate"/>
          </w:r>
          <w:r>
            <w:rPr>
              <w:noProof/>
            </w:rPr>
            <w:t>6</w:t>
          </w:r>
          <w:r>
            <w:rPr>
              <w:noProof/>
            </w:rPr>
            <w:fldChar w:fldCharType="end"/>
          </w:r>
        </w:p>
        <w:p w14:paraId="211B9829" w14:textId="77777777" w:rsidR="00044715" w:rsidRDefault="00044715">
          <w:pPr>
            <w:pStyle w:val="TOC2"/>
            <w:tabs>
              <w:tab w:val="left" w:pos="749"/>
              <w:tab w:val="right" w:leader="dot" w:pos="9017"/>
            </w:tabs>
            <w:rPr>
              <w:noProof/>
              <w:sz w:val="24"/>
              <w:szCs w:val="24"/>
              <w:lang w:eastAsia="ja-JP"/>
            </w:rPr>
          </w:pPr>
          <w:r>
            <w:rPr>
              <w:noProof/>
            </w:rPr>
            <w:t>3.1</w:t>
          </w:r>
          <w:r>
            <w:rPr>
              <w:noProof/>
              <w:sz w:val="24"/>
              <w:szCs w:val="24"/>
              <w:lang w:eastAsia="ja-JP"/>
            </w:rPr>
            <w:tab/>
          </w:r>
          <w:r>
            <w:rPr>
              <w:noProof/>
            </w:rPr>
            <w:t>Cloud Trust Label</w:t>
          </w:r>
          <w:r>
            <w:rPr>
              <w:noProof/>
            </w:rPr>
            <w:tab/>
          </w:r>
          <w:r>
            <w:rPr>
              <w:noProof/>
            </w:rPr>
            <w:fldChar w:fldCharType="begin"/>
          </w:r>
          <w:r>
            <w:rPr>
              <w:noProof/>
            </w:rPr>
            <w:instrText xml:space="preserve"> PAGEREF _Toc259973425 \h </w:instrText>
          </w:r>
          <w:r>
            <w:rPr>
              <w:noProof/>
            </w:rPr>
          </w:r>
          <w:r>
            <w:rPr>
              <w:noProof/>
            </w:rPr>
            <w:fldChar w:fldCharType="separate"/>
          </w:r>
          <w:r>
            <w:rPr>
              <w:noProof/>
            </w:rPr>
            <w:t>7</w:t>
          </w:r>
          <w:r>
            <w:rPr>
              <w:noProof/>
            </w:rPr>
            <w:fldChar w:fldCharType="end"/>
          </w:r>
        </w:p>
        <w:p w14:paraId="3AA923DA" w14:textId="77777777" w:rsidR="00044715" w:rsidRDefault="00044715">
          <w:pPr>
            <w:pStyle w:val="TOC3"/>
            <w:tabs>
              <w:tab w:val="left" w:pos="1136"/>
              <w:tab w:val="right" w:leader="dot" w:pos="9017"/>
            </w:tabs>
            <w:rPr>
              <w:noProof/>
              <w:sz w:val="24"/>
              <w:szCs w:val="24"/>
              <w:lang w:eastAsia="ja-JP"/>
            </w:rPr>
          </w:pPr>
          <w:r>
            <w:rPr>
              <w:noProof/>
            </w:rPr>
            <w:t>3.1.1</w:t>
          </w:r>
          <w:r>
            <w:rPr>
              <w:noProof/>
              <w:sz w:val="24"/>
              <w:szCs w:val="24"/>
              <w:lang w:eastAsia="ja-JP"/>
            </w:rPr>
            <w:tab/>
          </w:r>
          <w:r>
            <w:rPr>
              <w:noProof/>
            </w:rPr>
            <w:t>Trust Label</w:t>
          </w:r>
          <w:r>
            <w:rPr>
              <w:noProof/>
            </w:rPr>
            <w:tab/>
          </w:r>
          <w:r>
            <w:rPr>
              <w:noProof/>
            </w:rPr>
            <w:fldChar w:fldCharType="begin"/>
          </w:r>
          <w:r>
            <w:rPr>
              <w:noProof/>
            </w:rPr>
            <w:instrText xml:space="preserve"> PAGEREF _Toc259973426 \h </w:instrText>
          </w:r>
          <w:r>
            <w:rPr>
              <w:noProof/>
            </w:rPr>
          </w:r>
          <w:r>
            <w:rPr>
              <w:noProof/>
            </w:rPr>
            <w:fldChar w:fldCharType="separate"/>
          </w:r>
          <w:r>
            <w:rPr>
              <w:noProof/>
            </w:rPr>
            <w:t>7</w:t>
          </w:r>
          <w:r>
            <w:rPr>
              <w:noProof/>
            </w:rPr>
            <w:fldChar w:fldCharType="end"/>
          </w:r>
        </w:p>
        <w:p w14:paraId="05D13C90" w14:textId="77777777" w:rsidR="00044715" w:rsidRDefault="00044715">
          <w:pPr>
            <w:pStyle w:val="TOC2"/>
            <w:tabs>
              <w:tab w:val="left" w:pos="749"/>
              <w:tab w:val="right" w:leader="dot" w:pos="9017"/>
            </w:tabs>
            <w:rPr>
              <w:noProof/>
              <w:sz w:val="24"/>
              <w:szCs w:val="24"/>
              <w:lang w:eastAsia="ja-JP"/>
            </w:rPr>
          </w:pPr>
          <w:r>
            <w:rPr>
              <w:noProof/>
            </w:rPr>
            <w:t>3.2</w:t>
          </w:r>
          <w:r>
            <w:rPr>
              <w:noProof/>
              <w:sz w:val="24"/>
              <w:szCs w:val="24"/>
              <w:lang w:eastAsia="ja-JP"/>
            </w:rPr>
            <w:tab/>
          </w:r>
          <w:r>
            <w:rPr>
              <w:noProof/>
            </w:rPr>
            <w:t>Trust Calculation Engine</w:t>
          </w:r>
          <w:r>
            <w:rPr>
              <w:noProof/>
            </w:rPr>
            <w:tab/>
          </w:r>
          <w:r>
            <w:rPr>
              <w:noProof/>
            </w:rPr>
            <w:fldChar w:fldCharType="begin"/>
          </w:r>
          <w:r>
            <w:rPr>
              <w:noProof/>
            </w:rPr>
            <w:instrText xml:space="preserve"> PAGEREF _Toc259973427 \h </w:instrText>
          </w:r>
          <w:r>
            <w:rPr>
              <w:noProof/>
            </w:rPr>
          </w:r>
          <w:r>
            <w:rPr>
              <w:noProof/>
            </w:rPr>
            <w:fldChar w:fldCharType="separate"/>
          </w:r>
          <w:r>
            <w:rPr>
              <w:noProof/>
            </w:rPr>
            <w:t>8</w:t>
          </w:r>
          <w:r>
            <w:rPr>
              <w:noProof/>
            </w:rPr>
            <w:fldChar w:fldCharType="end"/>
          </w:r>
        </w:p>
        <w:p w14:paraId="470D1609" w14:textId="77777777" w:rsidR="00044715" w:rsidRDefault="00044715">
          <w:pPr>
            <w:pStyle w:val="TOC3"/>
            <w:tabs>
              <w:tab w:val="left" w:pos="1136"/>
              <w:tab w:val="right" w:leader="dot" w:pos="9017"/>
            </w:tabs>
            <w:rPr>
              <w:noProof/>
              <w:sz w:val="24"/>
              <w:szCs w:val="24"/>
              <w:lang w:eastAsia="ja-JP"/>
            </w:rPr>
          </w:pPr>
          <w:r>
            <w:rPr>
              <w:noProof/>
            </w:rPr>
            <w:t>3.2.1</w:t>
          </w:r>
          <w:r>
            <w:rPr>
              <w:noProof/>
              <w:sz w:val="24"/>
              <w:szCs w:val="24"/>
              <w:lang w:eastAsia="ja-JP"/>
            </w:rPr>
            <w:tab/>
          </w:r>
          <w:r>
            <w:rPr>
              <w:noProof/>
            </w:rPr>
            <w:t>Data Storage</w:t>
          </w:r>
          <w:r>
            <w:rPr>
              <w:noProof/>
            </w:rPr>
            <w:tab/>
          </w:r>
          <w:r>
            <w:rPr>
              <w:noProof/>
            </w:rPr>
            <w:fldChar w:fldCharType="begin"/>
          </w:r>
          <w:r>
            <w:rPr>
              <w:noProof/>
            </w:rPr>
            <w:instrText xml:space="preserve"> PAGEREF _Toc259973428 \h </w:instrText>
          </w:r>
          <w:r>
            <w:rPr>
              <w:noProof/>
            </w:rPr>
          </w:r>
          <w:r>
            <w:rPr>
              <w:noProof/>
            </w:rPr>
            <w:fldChar w:fldCharType="separate"/>
          </w:r>
          <w:r>
            <w:rPr>
              <w:noProof/>
            </w:rPr>
            <w:t>8</w:t>
          </w:r>
          <w:r>
            <w:rPr>
              <w:noProof/>
            </w:rPr>
            <w:fldChar w:fldCharType="end"/>
          </w:r>
        </w:p>
        <w:p w14:paraId="5C133A2C" w14:textId="77777777" w:rsidR="00044715" w:rsidRDefault="00044715">
          <w:pPr>
            <w:pStyle w:val="TOC3"/>
            <w:tabs>
              <w:tab w:val="left" w:pos="1136"/>
              <w:tab w:val="right" w:leader="dot" w:pos="9017"/>
            </w:tabs>
            <w:rPr>
              <w:noProof/>
              <w:sz w:val="24"/>
              <w:szCs w:val="24"/>
              <w:lang w:eastAsia="ja-JP"/>
            </w:rPr>
          </w:pPr>
          <w:r>
            <w:rPr>
              <w:noProof/>
            </w:rPr>
            <w:t>3.2.2</w:t>
          </w:r>
          <w:r>
            <w:rPr>
              <w:noProof/>
              <w:sz w:val="24"/>
              <w:szCs w:val="24"/>
              <w:lang w:eastAsia="ja-JP"/>
            </w:rPr>
            <w:tab/>
          </w:r>
          <w:r>
            <w:rPr>
              <w:noProof/>
            </w:rPr>
            <w:t>QoS Mapping &amp; Trust Analysis</w:t>
          </w:r>
          <w:r>
            <w:rPr>
              <w:noProof/>
            </w:rPr>
            <w:tab/>
          </w:r>
          <w:r>
            <w:rPr>
              <w:noProof/>
            </w:rPr>
            <w:fldChar w:fldCharType="begin"/>
          </w:r>
          <w:r>
            <w:rPr>
              <w:noProof/>
            </w:rPr>
            <w:instrText xml:space="preserve"> PAGEREF _Toc259973429 \h </w:instrText>
          </w:r>
          <w:r>
            <w:rPr>
              <w:noProof/>
            </w:rPr>
          </w:r>
          <w:r>
            <w:rPr>
              <w:noProof/>
            </w:rPr>
            <w:fldChar w:fldCharType="separate"/>
          </w:r>
          <w:r>
            <w:rPr>
              <w:noProof/>
            </w:rPr>
            <w:t>10</w:t>
          </w:r>
          <w:r>
            <w:rPr>
              <w:noProof/>
            </w:rPr>
            <w:fldChar w:fldCharType="end"/>
          </w:r>
        </w:p>
        <w:p w14:paraId="68ABA131" w14:textId="77777777" w:rsidR="00044715" w:rsidRDefault="00044715">
          <w:pPr>
            <w:pStyle w:val="TOC3"/>
            <w:tabs>
              <w:tab w:val="left" w:pos="1136"/>
              <w:tab w:val="right" w:leader="dot" w:pos="9017"/>
            </w:tabs>
            <w:rPr>
              <w:noProof/>
              <w:sz w:val="24"/>
              <w:szCs w:val="24"/>
              <w:lang w:eastAsia="ja-JP"/>
            </w:rPr>
          </w:pPr>
          <w:r>
            <w:rPr>
              <w:noProof/>
            </w:rPr>
            <w:t>3.2.3</w:t>
          </w:r>
          <w:r>
            <w:rPr>
              <w:noProof/>
              <w:sz w:val="24"/>
              <w:szCs w:val="24"/>
              <w:lang w:eastAsia="ja-JP"/>
            </w:rPr>
            <w:tab/>
          </w:r>
          <w:r>
            <w:rPr>
              <w:noProof/>
            </w:rPr>
            <w:t>Performance Prediction</w:t>
          </w:r>
          <w:r>
            <w:rPr>
              <w:noProof/>
            </w:rPr>
            <w:tab/>
          </w:r>
          <w:r>
            <w:rPr>
              <w:noProof/>
            </w:rPr>
            <w:fldChar w:fldCharType="begin"/>
          </w:r>
          <w:r>
            <w:rPr>
              <w:noProof/>
            </w:rPr>
            <w:instrText xml:space="preserve"> PAGEREF _Toc259973430 \h </w:instrText>
          </w:r>
          <w:r>
            <w:rPr>
              <w:noProof/>
            </w:rPr>
          </w:r>
          <w:r>
            <w:rPr>
              <w:noProof/>
            </w:rPr>
            <w:fldChar w:fldCharType="separate"/>
          </w:r>
          <w:r>
            <w:rPr>
              <w:noProof/>
            </w:rPr>
            <w:t>14</w:t>
          </w:r>
          <w:r>
            <w:rPr>
              <w:noProof/>
            </w:rPr>
            <w:fldChar w:fldCharType="end"/>
          </w:r>
        </w:p>
        <w:p w14:paraId="1B53D4A2" w14:textId="77777777" w:rsidR="00044715" w:rsidRDefault="00044715">
          <w:pPr>
            <w:pStyle w:val="TOC1"/>
            <w:tabs>
              <w:tab w:val="left" w:pos="362"/>
              <w:tab w:val="right" w:leader="dot" w:pos="9017"/>
            </w:tabs>
            <w:rPr>
              <w:noProof/>
              <w:sz w:val="24"/>
              <w:szCs w:val="24"/>
              <w:lang w:eastAsia="ja-JP"/>
            </w:rPr>
          </w:pPr>
          <w:r>
            <w:rPr>
              <w:noProof/>
            </w:rPr>
            <w:t>4</w:t>
          </w:r>
          <w:r>
            <w:rPr>
              <w:noProof/>
              <w:sz w:val="24"/>
              <w:szCs w:val="24"/>
              <w:lang w:eastAsia="ja-JP"/>
            </w:rPr>
            <w:tab/>
          </w:r>
          <w:r>
            <w:rPr>
              <w:noProof/>
            </w:rPr>
            <w:t>Elasticity Engine</w:t>
          </w:r>
          <w:r>
            <w:rPr>
              <w:noProof/>
            </w:rPr>
            <w:tab/>
          </w:r>
          <w:r>
            <w:rPr>
              <w:noProof/>
            </w:rPr>
            <w:fldChar w:fldCharType="begin"/>
          </w:r>
          <w:r>
            <w:rPr>
              <w:noProof/>
            </w:rPr>
            <w:instrText xml:space="preserve"> PAGEREF _Toc259973431 \h </w:instrText>
          </w:r>
          <w:r>
            <w:rPr>
              <w:noProof/>
            </w:rPr>
          </w:r>
          <w:r>
            <w:rPr>
              <w:noProof/>
            </w:rPr>
            <w:fldChar w:fldCharType="separate"/>
          </w:r>
          <w:r>
            <w:rPr>
              <w:noProof/>
            </w:rPr>
            <w:t>15</w:t>
          </w:r>
          <w:r>
            <w:rPr>
              <w:noProof/>
            </w:rPr>
            <w:fldChar w:fldCharType="end"/>
          </w:r>
        </w:p>
        <w:p w14:paraId="7A10F9AE" w14:textId="77777777" w:rsidR="00044715" w:rsidRDefault="00044715">
          <w:pPr>
            <w:pStyle w:val="TOC1"/>
            <w:tabs>
              <w:tab w:val="left" w:pos="362"/>
              <w:tab w:val="right" w:leader="dot" w:pos="9017"/>
            </w:tabs>
            <w:rPr>
              <w:noProof/>
              <w:sz w:val="24"/>
              <w:szCs w:val="24"/>
              <w:lang w:eastAsia="ja-JP"/>
            </w:rPr>
          </w:pPr>
          <w:r>
            <w:rPr>
              <w:noProof/>
            </w:rPr>
            <w:t>5</w:t>
          </w:r>
          <w:r>
            <w:rPr>
              <w:noProof/>
              <w:sz w:val="24"/>
              <w:szCs w:val="24"/>
              <w:lang w:eastAsia="ja-JP"/>
            </w:rPr>
            <w:tab/>
          </w:r>
          <w:r>
            <w:rPr>
              <w:noProof/>
            </w:rPr>
            <w:t>Implementation</w:t>
          </w:r>
          <w:r>
            <w:rPr>
              <w:noProof/>
            </w:rPr>
            <w:tab/>
          </w:r>
          <w:r>
            <w:rPr>
              <w:noProof/>
            </w:rPr>
            <w:fldChar w:fldCharType="begin"/>
          </w:r>
          <w:r>
            <w:rPr>
              <w:noProof/>
            </w:rPr>
            <w:instrText xml:space="preserve"> PAGEREF _Toc259973432 \h </w:instrText>
          </w:r>
          <w:r>
            <w:rPr>
              <w:noProof/>
            </w:rPr>
          </w:r>
          <w:r>
            <w:rPr>
              <w:noProof/>
            </w:rPr>
            <w:fldChar w:fldCharType="separate"/>
          </w:r>
          <w:r>
            <w:rPr>
              <w:noProof/>
            </w:rPr>
            <w:t>18</w:t>
          </w:r>
          <w:r>
            <w:rPr>
              <w:noProof/>
            </w:rPr>
            <w:fldChar w:fldCharType="end"/>
          </w:r>
        </w:p>
        <w:p w14:paraId="78477634" w14:textId="77777777" w:rsidR="00044715" w:rsidRDefault="00044715">
          <w:pPr>
            <w:pStyle w:val="TOC1"/>
            <w:tabs>
              <w:tab w:val="left" w:pos="362"/>
              <w:tab w:val="right" w:leader="dot" w:pos="9017"/>
            </w:tabs>
            <w:rPr>
              <w:noProof/>
              <w:sz w:val="24"/>
              <w:szCs w:val="24"/>
              <w:lang w:eastAsia="ja-JP"/>
            </w:rPr>
          </w:pPr>
          <w:r>
            <w:rPr>
              <w:noProof/>
            </w:rPr>
            <w:t>6</w:t>
          </w:r>
          <w:r>
            <w:rPr>
              <w:noProof/>
              <w:sz w:val="24"/>
              <w:szCs w:val="24"/>
              <w:lang w:eastAsia="ja-JP"/>
            </w:rPr>
            <w:tab/>
          </w:r>
          <w:r>
            <w:rPr>
              <w:noProof/>
            </w:rPr>
            <w:t>Quality Analysis in Federated Clouds</w:t>
          </w:r>
          <w:r>
            <w:rPr>
              <w:noProof/>
            </w:rPr>
            <w:tab/>
          </w:r>
          <w:r>
            <w:rPr>
              <w:noProof/>
            </w:rPr>
            <w:fldChar w:fldCharType="begin"/>
          </w:r>
          <w:r>
            <w:rPr>
              <w:noProof/>
            </w:rPr>
            <w:instrText xml:space="preserve"> PAGEREF _Toc259973433 \h </w:instrText>
          </w:r>
          <w:r>
            <w:rPr>
              <w:noProof/>
            </w:rPr>
          </w:r>
          <w:r>
            <w:rPr>
              <w:noProof/>
            </w:rPr>
            <w:fldChar w:fldCharType="separate"/>
          </w:r>
          <w:r>
            <w:rPr>
              <w:noProof/>
            </w:rPr>
            <w:t>19</w:t>
          </w:r>
          <w:r>
            <w:rPr>
              <w:noProof/>
            </w:rPr>
            <w:fldChar w:fldCharType="end"/>
          </w:r>
        </w:p>
        <w:p w14:paraId="688E9B9B" w14:textId="77777777" w:rsidR="00044715" w:rsidRDefault="00044715">
          <w:pPr>
            <w:pStyle w:val="TOC2"/>
            <w:tabs>
              <w:tab w:val="left" w:pos="749"/>
              <w:tab w:val="right" w:leader="dot" w:pos="9017"/>
            </w:tabs>
            <w:rPr>
              <w:noProof/>
              <w:sz w:val="24"/>
              <w:szCs w:val="24"/>
              <w:lang w:eastAsia="ja-JP"/>
            </w:rPr>
          </w:pPr>
          <w:r>
            <w:rPr>
              <w:noProof/>
            </w:rPr>
            <w:t>6.1</w:t>
          </w:r>
          <w:r>
            <w:rPr>
              <w:noProof/>
              <w:sz w:val="24"/>
              <w:szCs w:val="24"/>
              <w:lang w:eastAsia="ja-JP"/>
            </w:rPr>
            <w:tab/>
          </w:r>
          <w:r>
            <w:rPr>
              <w:noProof/>
            </w:rPr>
            <w:t>Requirements for distributed quality analysis</w:t>
          </w:r>
          <w:r>
            <w:rPr>
              <w:noProof/>
            </w:rPr>
            <w:tab/>
          </w:r>
          <w:r>
            <w:rPr>
              <w:noProof/>
            </w:rPr>
            <w:fldChar w:fldCharType="begin"/>
          </w:r>
          <w:r>
            <w:rPr>
              <w:noProof/>
            </w:rPr>
            <w:instrText xml:space="preserve"> PAGEREF _Toc259973434 \h </w:instrText>
          </w:r>
          <w:r>
            <w:rPr>
              <w:noProof/>
            </w:rPr>
          </w:r>
          <w:r>
            <w:rPr>
              <w:noProof/>
            </w:rPr>
            <w:fldChar w:fldCharType="separate"/>
          </w:r>
          <w:r>
            <w:rPr>
              <w:noProof/>
            </w:rPr>
            <w:t>19</w:t>
          </w:r>
          <w:r>
            <w:rPr>
              <w:noProof/>
            </w:rPr>
            <w:fldChar w:fldCharType="end"/>
          </w:r>
        </w:p>
        <w:p w14:paraId="41F466BF" w14:textId="77777777" w:rsidR="00044715" w:rsidRDefault="00044715">
          <w:pPr>
            <w:pStyle w:val="TOC2"/>
            <w:tabs>
              <w:tab w:val="left" w:pos="749"/>
              <w:tab w:val="right" w:leader="dot" w:pos="9017"/>
            </w:tabs>
            <w:rPr>
              <w:noProof/>
              <w:sz w:val="24"/>
              <w:szCs w:val="24"/>
              <w:lang w:eastAsia="ja-JP"/>
            </w:rPr>
          </w:pPr>
          <w:r>
            <w:rPr>
              <w:noProof/>
            </w:rPr>
            <w:t>6.2</w:t>
          </w:r>
          <w:r>
            <w:rPr>
              <w:noProof/>
              <w:sz w:val="24"/>
              <w:szCs w:val="24"/>
              <w:lang w:eastAsia="ja-JP"/>
            </w:rPr>
            <w:tab/>
          </w:r>
          <w:r>
            <w:rPr>
              <w:noProof/>
            </w:rPr>
            <w:t>Challenges for distributed quality analysis</w:t>
          </w:r>
          <w:r>
            <w:rPr>
              <w:noProof/>
            </w:rPr>
            <w:tab/>
          </w:r>
          <w:r>
            <w:rPr>
              <w:noProof/>
            </w:rPr>
            <w:fldChar w:fldCharType="begin"/>
          </w:r>
          <w:r>
            <w:rPr>
              <w:noProof/>
            </w:rPr>
            <w:instrText xml:space="preserve"> PAGEREF _Toc259973435 \h </w:instrText>
          </w:r>
          <w:r>
            <w:rPr>
              <w:noProof/>
            </w:rPr>
          </w:r>
          <w:r>
            <w:rPr>
              <w:noProof/>
            </w:rPr>
            <w:fldChar w:fldCharType="separate"/>
          </w:r>
          <w:r>
            <w:rPr>
              <w:noProof/>
            </w:rPr>
            <w:t>20</w:t>
          </w:r>
          <w:r>
            <w:rPr>
              <w:noProof/>
            </w:rPr>
            <w:fldChar w:fldCharType="end"/>
          </w:r>
        </w:p>
        <w:p w14:paraId="58167445" w14:textId="77777777" w:rsidR="00044715" w:rsidRDefault="00044715">
          <w:pPr>
            <w:pStyle w:val="TOC2"/>
            <w:tabs>
              <w:tab w:val="left" w:pos="749"/>
              <w:tab w:val="right" w:leader="dot" w:pos="9017"/>
            </w:tabs>
            <w:rPr>
              <w:noProof/>
              <w:sz w:val="24"/>
              <w:szCs w:val="24"/>
              <w:lang w:eastAsia="ja-JP"/>
            </w:rPr>
          </w:pPr>
          <w:r>
            <w:rPr>
              <w:noProof/>
            </w:rPr>
            <w:t>6.3</w:t>
          </w:r>
          <w:r>
            <w:rPr>
              <w:noProof/>
              <w:sz w:val="24"/>
              <w:szCs w:val="24"/>
              <w:lang w:eastAsia="ja-JP"/>
            </w:rPr>
            <w:tab/>
          </w:r>
          <w:r>
            <w:rPr>
              <w:noProof/>
            </w:rPr>
            <w:t>Synchronization solution overview</w:t>
          </w:r>
          <w:r>
            <w:rPr>
              <w:noProof/>
            </w:rPr>
            <w:tab/>
          </w:r>
          <w:r>
            <w:rPr>
              <w:noProof/>
            </w:rPr>
            <w:fldChar w:fldCharType="begin"/>
          </w:r>
          <w:r>
            <w:rPr>
              <w:noProof/>
            </w:rPr>
            <w:instrText xml:space="preserve"> PAGEREF _Toc259973436 \h </w:instrText>
          </w:r>
          <w:r>
            <w:rPr>
              <w:noProof/>
            </w:rPr>
          </w:r>
          <w:r>
            <w:rPr>
              <w:noProof/>
            </w:rPr>
            <w:fldChar w:fldCharType="separate"/>
          </w:r>
          <w:r>
            <w:rPr>
              <w:noProof/>
            </w:rPr>
            <w:t>20</w:t>
          </w:r>
          <w:r>
            <w:rPr>
              <w:noProof/>
            </w:rPr>
            <w:fldChar w:fldCharType="end"/>
          </w:r>
        </w:p>
        <w:p w14:paraId="70774E75" w14:textId="77777777" w:rsidR="00044715" w:rsidRDefault="00044715">
          <w:pPr>
            <w:pStyle w:val="TOC2"/>
            <w:tabs>
              <w:tab w:val="left" w:pos="749"/>
              <w:tab w:val="right" w:leader="dot" w:pos="9017"/>
            </w:tabs>
            <w:rPr>
              <w:noProof/>
              <w:sz w:val="24"/>
              <w:szCs w:val="24"/>
              <w:lang w:eastAsia="ja-JP"/>
            </w:rPr>
          </w:pPr>
          <w:r>
            <w:rPr>
              <w:noProof/>
            </w:rPr>
            <w:t>6.4</w:t>
          </w:r>
          <w:r>
            <w:rPr>
              <w:noProof/>
              <w:sz w:val="24"/>
              <w:szCs w:val="24"/>
              <w:lang w:eastAsia="ja-JP"/>
            </w:rPr>
            <w:tab/>
          </w:r>
          <w:r>
            <w:rPr>
              <w:noProof/>
            </w:rPr>
            <w:t>Fault tolerance and conflict resolution</w:t>
          </w:r>
          <w:r>
            <w:rPr>
              <w:noProof/>
            </w:rPr>
            <w:tab/>
          </w:r>
          <w:r>
            <w:rPr>
              <w:noProof/>
            </w:rPr>
            <w:fldChar w:fldCharType="begin"/>
          </w:r>
          <w:r>
            <w:rPr>
              <w:noProof/>
            </w:rPr>
            <w:instrText xml:space="preserve"> PAGEREF _Toc259973437 \h </w:instrText>
          </w:r>
          <w:r>
            <w:rPr>
              <w:noProof/>
            </w:rPr>
          </w:r>
          <w:r>
            <w:rPr>
              <w:noProof/>
            </w:rPr>
            <w:fldChar w:fldCharType="separate"/>
          </w:r>
          <w:r>
            <w:rPr>
              <w:noProof/>
            </w:rPr>
            <w:t>21</w:t>
          </w:r>
          <w:r>
            <w:rPr>
              <w:noProof/>
            </w:rPr>
            <w:fldChar w:fldCharType="end"/>
          </w:r>
        </w:p>
        <w:p w14:paraId="2C09E514" w14:textId="77777777" w:rsidR="00044715" w:rsidRDefault="00044715">
          <w:pPr>
            <w:pStyle w:val="TOC1"/>
            <w:tabs>
              <w:tab w:val="left" w:pos="362"/>
              <w:tab w:val="right" w:leader="dot" w:pos="9017"/>
            </w:tabs>
            <w:rPr>
              <w:noProof/>
              <w:sz w:val="24"/>
              <w:szCs w:val="24"/>
              <w:lang w:eastAsia="ja-JP"/>
            </w:rPr>
          </w:pPr>
          <w:r>
            <w:rPr>
              <w:noProof/>
            </w:rPr>
            <w:t>7</w:t>
          </w:r>
          <w:r>
            <w:rPr>
              <w:noProof/>
              <w:sz w:val="24"/>
              <w:szCs w:val="24"/>
              <w:lang w:eastAsia="ja-JP"/>
            </w:rPr>
            <w:tab/>
          </w:r>
          <w:r>
            <w:rPr>
              <w:noProof/>
            </w:rPr>
            <w:t>Conclusion</w:t>
          </w:r>
          <w:r>
            <w:rPr>
              <w:noProof/>
            </w:rPr>
            <w:tab/>
          </w:r>
          <w:r>
            <w:rPr>
              <w:noProof/>
            </w:rPr>
            <w:fldChar w:fldCharType="begin"/>
          </w:r>
          <w:r>
            <w:rPr>
              <w:noProof/>
            </w:rPr>
            <w:instrText xml:space="preserve"> PAGEREF _Toc259973438 \h </w:instrText>
          </w:r>
          <w:r>
            <w:rPr>
              <w:noProof/>
            </w:rPr>
          </w:r>
          <w:r>
            <w:rPr>
              <w:noProof/>
            </w:rPr>
            <w:fldChar w:fldCharType="separate"/>
          </w:r>
          <w:r>
            <w:rPr>
              <w:noProof/>
            </w:rPr>
            <w:t>21</w:t>
          </w:r>
          <w:r>
            <w:rPr>
              <w:noProof/>
            </w:rPr>
            <w:fldChar w:fldCharType="end"/>
          </w:r>
        </w:p>
        <w:p w14:paraId="12A5EC70" w14:textId="77777777" w:rsidR="00044715" w:rsidRDefault="00044715">
          <w:pPr>
            <w:pStyle w:val="TOC1"/>
            <w:tabs>
              <w:tab w:val="left" w:pos="362"/>
              <w:tab w:val="right" w:leader="dot" w:pos="9017"/>
            </w:tabs>
            <w:rPr>
              <w:noProof/>
              <w:sz w:val="24"/>
              <w:szCs w:val="24"/>
              <w:lang w:eastAsia="ja-JP"/>
            </w:rPr>
          </w:pPr>
          <w:r>
            <w:rPr>
              <w:noProof/>
            </w:rPr>
            <w:t>8</w:t>
          </w:r>
          <w:r>
            <w:rPr>
              <w:noProof/>
              <w:sz w:val="24"/>
              <w:szCs w:val="24"/>
              <w:lang w:eastAsia="ja-JP"/>
            </w:rPr>
            <w:tab/>
          </w:r>
          <w:r>
            <w:rPr>
              <w:noProof/>
            </w:rPr>
            <w:t>Reference</w:t>
          </w:r>
          <w:r>
            <w:rPr>
              <w:noProof/>
            </w:rPr>
            <w:tab/>
          </w:r>
          <w:r>
            <w:rPr>
              <w:noProof/>
            </w:rPr>
            <w:fldChar w:fldCharType="begin"/>
          </w:r>
          <w:r>
            <w:rPr>
              <w:noProof/>
            </w:rPr>
            <w:instrText xml:space="preserve"> PAGEREF _Toc259973439 \h </w:instrText>
          </w:r>
          <w:r>
            <w:rPr>
              <w:noProof/>
            </w:rPr>
          </w:r>
          <w:r>
            <w:rPr>
              <w:noProof/>
            </w:rPr>
            <w:fldChar w:fldCharType="separate"/>
          </w:r>
          <w:r>
            <w:rPr>
              <w:noProof/>
            </w:rPr>
            <w:t>22</w:t>
          </w:r>
          <w:r>
            <w:rPr>
              <w:noProof/>
            </w:rPr>
            <w:fldChar w:fldCharType="end"/>
          </w:r>
        </w:p>
        <w:p w14:paraId="3905314F" w14:textId="01EFE941" w:rsidR="00671B21" w:rsidRDefault="00044715" w:rsidP="00671B21">
          <w:pPr>
            <w:pStyle w:val="TOC1"/>
            <w:tabs>
              <w:tab w:val="left" w:pos="440"/>
              <w:tab w:val="right" w:leader="dot" w:pos="9350"/>
            </w:tabs>
          </w:pPr>
          <w:r>
            <w:fldChar w:fldCharType="end"/>
          </w:r>
        </w:p>
      </w:sdtContent>
    </w:sdt>
    <w:p w14:paraId="174166C3" w14:textId="77777777" w:rsidR="0078303E" w:rsidRDefault="0078303E"/>
    <w:p w14:paraId="4310101F" w14:textId="77777777" w:rsidR="0078303E" w:rsidRDefault="0078303E">
      <w:pPr>
        <w:rPr>
          <w:rFonts w:asciiTheme="majorHAnsi" w:eastAsiaTheme="majorEastAsia" w:hAnsiTheme="majorHAnsi" w:cstheme="majorBidi"/>
          <w:b/>
          <w:bCs/>
          <w:color w:val="365F91" w:themeColor="accent1" w:themeShade="BF"/>
          <w:sz w:val="28"/>
          <w:szCs w:val="28"/>
          <w:lang w:eastAsia="ja-JP"/>
        </w:rPr>
      </w:pPr>
      <w:r>
        <w:br w:type="page"/>
      </w:r>
    </w:p>
    <w:p w14:paraId="5A474176" w14:textId="77777777" w:rsidR="0078303E" w:rsidRDefault="0078303E" w:rsidP="0078303E">
      <w:pPr>
        <w:pStyle w:val="TOCHeading"/>
        <w:jc w:val="center"/>
      </w:pPr>
      <w:r>
        <w:lastRenderedPageBreak/>
        <w:t>Table of Figures</w:t>
      </w:r>
      <w:bookmarkStart w:id="0" w:name="_GoBack"/>
      <w:bookmarkEnd w:id="0"/>
    </w:p>
    <w:p w14:paraId="5D86AE33" w14:textId="77777777" w:rsidR="00044715" w:rsidRDefault="00B13097" w:rsidP="00044715">
      <w:pPr>
        <w:pStyle w:val="Caption"/>
        <w:tabs>
          <w:tab w:val="left" w:pos="5110"/>
          <w:tab w:val="right" w:pos="9027"/>
        </w:tabs>
        <w:rPr>
          <w:noProof/>
        </w:rPr>
      </w:pPr>
      <w:r>
        <w:rPr>
          <w:color w:val="auto"/>
          <w:sz w:val="22"/>
          <w:szCs w:val="22"/>
        </w:rPr>
        <w:tab/>
      </w:r>
      <w:r w:rsidR="00044715">
        <w:rPr>
          <w:color w:val="auto"/>
          <w:sz w:val="22"/>
          <w:szCs w:val="22"/>
        </w:rPr>
        <w:fldChar w:fldCharType="begin"/>
      </w:r>
      <w:r w:rsidR="00044715">
        <w:rPr>
          <w:color w:val="auto"/>
          <w:sz w:val="22"/>
          <w:szCs w:val="22"/>
        </w:rPr>
        <w:instrText xml:space="preserve"> TOC \c "Figure" </w:instrText>
      </w:r>
      <w:r w:rsidR="00044715">
        <w:rPr>
          <w:color w:val="auto"/>
          <w:sz w:val="22"/>
          <w:szCs w:val="22"/>
        </w:rPr>
        <w:fldChar w:fldCharType="separate"/>
      </w:r>
    </w:p>
    <w:p w14:paraId="12D5CD19" w14:textId="77777777" w:rsidR="00044715" w:rsidRDefault="00044715">
      <w:pPr>
        <w:pStyle w:val="TableofFigures"/>
        <w:tabs>
          <w:tab w:val="right" w:leader="dot" w:pos="9017"/>
        </w:tabs>
        <w:rPr>
          <w:noProof/>
          <w:sz w:val="24"/>
          <w:szCs w:val="24"/>
          <w:lang w:eastAsia="ja-JP"/>
        </w:rPr>
      </w:pPr>
      <w:r>
        <w:rPr>
          <w:noProof/>
        </w:rPr>
        <w:t>Figure 1. Cloud Monitoring Metrics.</w:t>
      </w:r>
      <w:r>
        <w:rPr>
          <w:noProof/>
        </w:rPr>
        <w:tab/>
      </w:r>
      <w:r>
        <w:rPr>
          <w:noProof/>
        </w:rPr>
        <w:fldChar w:fldCharType="begin"/>
      </w:r>
      <w:r>
        <w:rPr>
          <w:noProof/>
        </w:rPr>
        <w:instrText xml:space="preserve"> PAGEREF _Toc259973440 \h </w:instrText>
      </w:r>
      <w:r>
        <w:rPr>
          <w:noProof/>
        </w:rPr>
      </w:r>
      <w:r>
        <w:rPr>
          <w:noProof/>
        </w:rPr>
        <w:fldChar w:fldCharType="separate"/>
      </w:r>
      <w:r>
        <w:rPr>
          <w:noProof/>
        </w:rPr>
        <w:t>4</w:t>
      </w:r>
      <w:r>
        <w:rPr>
          <w:noProof/>
        </w:rPr>
        <w:fldChar w:fldCharType="end"/>
      </w:r>
    </w:p>
    <w:p w14:paraId="2F29E125" w14:textId="77777777" w:rsidR="00044715" w:rsidRDefault="00044715">
      <w:pPr>
        <w:pStyle w:val="TableofFigures"/>
        <w:tabs>
          <w:tab w:val="right" w:leader="dot" w:pos="9017"/>
        </w:tabs>
        <w:rPr>
          <w:noProof/>
          <w:sz w:val="24"/>
          <w:szCs w:val="24"/>
          <w:lang w:eastAsia="ja-JP"/>
        </w:rPr>
      </w:pPr>
      <w:r>
        <w:rPr>
          <w:noProof/>
        </w:rPr>
        <w:t>Figure 2. Framework Overview.</w:t>
      </w:r>
      <w:r>
        <w:rPr>
          <w:noProof/>
        </w:rPr>
        <w:tab/>
      </w:r>
      <w:r>
        <w:rPr>
          <w:noProof/>
        </w:rPr>
        <w:fldChar w:fldCharType="begin"/>
      </w:r>
      <w:r>
        <w:rPr>
          <w:noProof/>
        </w:rPr>
        <w:instrText xml:space="preserve"> PAGEREF _Toc259973441 \h </w:instrText>
      </w:r>
      <w:r>
        <w:rPr>
          <w:noProof/>
        </w:rPr>
      </w:r>
      <w:r>
        <w:rPr>
          <w:noProof/>
        </w:rPr>
        <w:fldChar w:fldCharType="separate"/>
      </w:r>
      <w:r>
        <w:rPr>
          <w:noProof/>
        </w:rPr>
        <w:t>6</w:t>
      </w:r>
      <w:r>
        <w:rPr>
          <w:noProof/>
        </w:rPr>
        <w:fldChar w:fldCharType="end"/>
      </w:r>
    </w:p>
    <w:p w14:paraId="74AF1098" w14:textId="77777777" w:rsidR="00044715" w:rsidRDefault="00044715">
      <w:pPr>
        <w:pStyle w:val="TableofFigures"/>
        <w:tabs>
          <w:tab w:val="right" w:leader="dot" w:pos="9017"/>
        </w:tabs>
        <w:rPr>
          <w:noProof/>
          <w:sz w:val="24"/>
          <w:szCs w:val="24"/>
          <w:lang w:eastAsia="ja-JP"/>
        </w:rPr>
      </w:pPr>
      <w:r>
        <w:rPr>
          <w:noProof/>
        </w:rPr>
        <w:t>Figure 3. QoS Mapping and Quality Analysis.</w:t>
      </w:r>
      <w:r>
        <w:rPr>
          <w:noProof/>
        </w:rPr>
        <w:tab/>
      </w:r>
      <w:r>
        <w:rPr>
          <w:noProof/>
        </w:rPr>
        <w:fldChar w:fldCharType="begin"/>
      </w:r>
      <w:r>
        <w:rPr>
          <w:noProof/>
        </w:rPr>
        <w:instrText xml:space="preserve"> PAGEREF _Toc259973442 \h </w:instrText>
      </w:r>
      <w:r>
        <w:rPr>
          <w:noProof/>
        </w:rPr>
      </w:r>
      <w:r>
        <w:rPr>
          <w:noProof/>
        </w:rPr>
        <w:fldChar w:fldCharType="separate"/>
      </w:r>
      <w:r>
        <w:rPr>
          <w:noProof/>
        </w:rPr>
        <w:t>10</w:t>
      </w:r>
      <w:r>
        <w:rPr>
          <w:noProof/>
        </w:rPr>
        <w:fldChar w:fldCharType="end"/>
      </w:r>
    </w:p>
    <w:p w14:paraId="7B1C9459" w14:textId="77777777" w:rsidR="00044715" w:rsidRDefault="00044715">
      <w:pPr>
        <w:pStyle w:val="TableofFigures"/>
        <w:tabs>
          <w:tab w:val="right" w:leader="dot" w:pos="9017"/>
        </w:tabs>
        <w:rPr>
          <w:noProof/>
          <w:sz w:val="24"/>
          <w:szCs w:val="24"/>
          <w:lang w:eastAsia="ja-JP"/>
        </w:rPr>
      </w:pPr>
      <w:r>
        <w:rPr>
          <w:noProof/>
        </w:rPr>
        <w:t>Figure 4. The impact of uncertainty in cloud elasticity.</w:t>
      </w:r>
      <w:r>
        <w:rPr>
          <w:noProof/>
        </w:rPr>
        <w:tab/>
      </w:r>
      <w:r>
        <w:rPr>
          <w:noProof/>
        </w:rPr>
        <w:fldChar w:fldCharType="begin"/>
      </w:r>
      <w:r>
        <w:rPr>
          <w:noProof/>
        </w:rPr>
        <w:instrText xml:space="preserve"> PAGEREF _Toc259973443 \h </w:instrText>
      </w:r>
      <w:r>
        <w:rPr>
          <w:noProof/>
        </w:rPr>
      </w:r>
      <w:r>
        <w:rPr>
          <w:noProof/>
        </w:rPr>
        <w:fldChar w:fldCharType="separate"/>
      </w:r>
      <w:r>
        <w:rPr>
          <w:noProof/>
        </w:rPr>
        <w:t>15</w:t>
      </w:r>
      <w:r>
        <w:rPr>
          <w:noProof/>
        </w:rPr>
        <w:fldChar w:fldCharType="end"/>
      </w:r>
    </w:p>
    <w:p w14:paraId="1274015D" w14:textId="77777777" w:rsidR="00044715" w:rsidRDefault="00044715">
      <w:pPr>
        <w:pStyle w:val="TableofFigures"/>
        <w:tabs>
          <w:tab w:val="right" w:leader="dot" w:pos="9017"/>
        </w:tabs>
        <w:rPr>
          <w:noProof/>
          <w:sz w:val="24"/>
          <w:szCs w:val="24"/>
          <w:lang w:eastAsia="ja-JP"/>
        </w:rPr>
      </w:pPr>
      <w:r>
        <w:rPr>
          <w:noProof/>
        </w:rPr>
        <w:t>Figure 5. Elasticity Engine.</w:t>
      </w:r>
      <w:r>
        <w:rPr>
          <w:noProof/>
        </w:rPr>
        <w:tab/>
      </w:r>
      <w:r>
        <w:rPr>
          <w:noProof/>
        </w:rPr>
        <w:fldChar w:fldCharType="begin"/>
      </w:r>
      <w:r>
        <w:rPr>
          <w:noProof/>
        </w:rPr>
        <w:instrText xml:space="preserve"> PAGEREF _Toc259973444 \h </w:instrText>
      </w:r>
      <w:r>
        <w:rPr>
          <w:noProof/>
        </w:rPr>
      </w:r>
      <w:r>
        <w:rPr>
          <w:noProof/>
        </w:rPr>
        <w:fldChar w:fldCharType="separate"/>
      </w:r>
      <w:r>
        <w:rPr>
          <w:noProof/>
        </w:rPr>
        <w:t>16</w:t>
      </w:r>
      <w:r>
        <w:rPr>
          <w:noProof/>
        </w:rPr>
        <w:fldChar w:fldCharType="end"/>
      </w:r>
    </w:p>
    <w:p w14:paraId="0764F6F9" w14:textId="77777777" w:rsidR="00044715" w:rsidRDefault="00044715">
      <w:pPr>
        <w:pStyle w:val="TableofFigures"/>
        <w:tabs>
          <w:tab w:val="right" w:leader="dot" w:pos="9017"/>
        </w:tabs>
        <w:rPr>
          <w:noProof/>
          <w:sz w:val="24"/>
          <w:szCs w:val="24"/>
          <w:lang w:eastAsia="ja-JP"/>
        </w:rPr>
      </w:pPr>
      <w:r>
        <w:rPr>
          <w:noProof/>
        </w:rPr>
        <w:t>Figure 6. Quality analysis in a Federated Cloud.</w:t>
      </w:r>
      <w:r>
        <w:rPr>
          <w:noProof/>
        </w:rPr>
        <w:tab/>
      </w:r>
      <w:r>
        <w:rPr>
          <w:noProof/>
        </w:rPr>
        <w:fldChar w:fldCharType="begin"/>
      </w:r>
      <w:r>
        <w:rPr>
          <w:noProof/>
        </w:rPr>
        <w:instrText xml:space="preserve"> PAGEREF _Toc259973445 \h </w:instrText>
      </w:r>
      <w:r>
        <w:rPr>
          <w:noProof/>
        </w:rPr>
      </w:r>
      <w:r>
        <w:rPr>
          <w:noProof/>
        </w:rPr>
        <w:fldChar w:fldCharType="separate"/>
      </w:r>
      <w:r>
        <w:rPr>
          <w:noProof/>
        </w:rPr>
        <w:t>19</w:t>
      </w:r>
      <w:r>
        <w:rPr>
          <w:noProof/>
        </w:rPr>
        <w:fldChar w:fldCharType="end"/>
      </w:r>
    </w:p>
    <w:p w14:paraId="515F22AD" w14:textId="5DAE1596" w:rsidR="00231874" w:rsidRPr="00231874" w:rsidRDefault="00044715" w:rsidP="00044715">
      <w:pPr>
        <w:pStyle w:val="Caption"/>
        <w:tabs>
          <w:tab w:val="left" w:pos="5110"/>
          <w:tab w:val="right" w:pos="9027"/>
        </w:tabs>
      </w:pPr>
      <w:r>
        <w:rPr>
          <w:color w:val="auto"/>
          <w:sz w:val="22"/>
          <w:szCs w:val="22"/>
        </w:rPr>
        <w:fldChar w:fldCharType="end"/>
      </w:r>
      <w:r w:rsidR="008C40C0">
        <w:rPr>
          <w:color w:val="auto"/>
          <w:sz w:val="22"/>
          <w:szCs w:val="22"/>
        </w:rPr>
        <w:tab/>
      </w:r>
    </w:p>
    <w:p w14:paraId="7AA741A7" w14:textId="77777777" w:rsidR="0078303E" w:rsidRPr="0078303E" w:rsidRDefault="0078303E" w:rsidP="0078303E">
      <w:pPr>
        <w:rPr>
          <w:lang w:eastAsia="ja-JP"/>
        </w:rPr>
      </w:pPr>
    </w:p>
    <w:p w14:paraId="5E9F553D" w14:textId="0BE0E834" w:rsidR="0078303E" w:rsidRPr="0078303E" w:rsidRDefault="0078303E" w:rsidP="0078303E">
      <w:pPr>
        <w:pStyle w:val="TOC1"/>
        <w:tabs>
          <w:tab w:val="left" w:pos="440"/>
          <w:tab w:val="right" w:leader="dot" w:pos="9350"/>
        </w:tabs>
        <w:spacing w:line="360" w:lineRule="auto"/>
        <w:rPr>
          <w:rStyle w:val="Hyperlink"/>
          <w:noProof/>
        </w:rPr>
      </w:pPr>
    </w:p>
    <w:p w14:paraId="2195F5B4" w14:textId="77777777" w:rsidR="0078303E" w:rsidRDefault="0078303E">
      <w:r>
        <w:br w:type="page"/>
      </w:r>
    </w:p>
    <w:p w14:paraId="10FFCD7D" w14:textId="77777777" w:rsidR="00C439D1" w:rsidRDefault="00C439D1" w:rsidP="00C439D1">
      <w:pPr>
        <w:pStyle w:val="Heading1"/>
      </w:pPr>
      <w:bookmarkStart w:id="1" w:name="_Toc259973419"/>
      <w:r>
        <w:lastRenderedPageBreak/>
        <w:t>Introduction</w:t>
      </w:r>
      <w:bookmarkEnd w:id="1"/>
    </w:p>
    <w:p w14:paraId="0AFE54B1" w14:textId="418A9757" w:rsidR="00DB4E7D" w:rsidRDefault="00FB4602" w:rsidP="002A13BF">
      <w:pPr>
        <w:jc w:val="both"/>
      </w:pPr>
      <w:r>
        <w:t xml:space="preserve">The goal of </w:t>
      </w:r>
      <w:proofErr w:type="spellStart"/>
      <w:r>
        <w:t>CloudPASS</w:t>
      </w:r>
      <w:proofErr w:type="spellEnd"/>
      <w:r w:rsidR="00E83AEF">
        <w:t xml:space="preserve"> is to overcome the barriers by building trust in cloud service</w:t>
      </w:r>
      <w:r w:rsidR="003B5F9C">
        <w:t>s</w:t>
      </w:r>
      <w:r w:rsidR="00E83AEF">
        <w:t xml:space="preserve"> through </w:t>
      </w:r>
      <w:r w:rsidR="00A541D0">
        <w:t xml:space="preserve">a </w:t>
      </w:r>
      <w:r w:rsidR="00E83AEF">
        <w:t>provider-independent eviden</w:t>
      </w:r>
      <w:r w:rsidR="00A541D0">
        <w:t xml:space="preserve">ce-backed </w:t>
      </w:r>
      <w:proofErr w:type="spellStart"/>
      <w:r w:rsidR="00A541D0">
        <w:t>trustmark</w:t>
      </w:r>
      <w:proofErr w:type="spellEnd"/>
      <w:r w:rsidR="00A541D0">
        <w:t xml:space="preserve"> service</w:t>
      </w:r>
      <w:r w:rsidR="00E83AEF">
        <w:t>.</w:t>
      </w:r>
      <w:r w:rsidR="00A541D0">
        <w:t xml:space="preserve"> It collects state information on cloud services, and dynamically calculates </w:t>
      </w:r>
      <w:proofErr w:type="spellStart"/>
      <w:r w:rsidR="00A541D0">
        <w:t>trustmark</w:t>
      </w:r>
      <w:proofErr w:type="spellEnd"/>
      <w:r w:rsidR="00A541D0">
        <w:t xml:space="preserve"> of the services. This approach offering bo</w:t>
      </w:r>
      <w:r w:rsidR="00E50FC7">
        <w:t>th assurance and accountability</w:t>
      </w:r>
      <w:r w:rsidR="00E83AEF">
        <w:t xml:space="preserve"> </w:t>
      </w:r>
      <w:r w:rsidR="00E50FC7">
        <w:t xml:space="preserve">promises to be more effective than those solutions building trust </w:t>
      </w:r>
      <w:r w:rsidR="00F142C2">
        <w:t>based</w:t>
      </w:r>
      <w:r w:rsidR="00E50FC7">
        <w:t xml:space="preserve"> on legal agreements and manual audits.</w:t>
      </w:r>
    </w:p>
    <w:p w14:paraId="5A44279B" w14:textId="5AD98D3D" w:rsidR="00DB4E7D" w:rsidRDefault="00DB4E7D" w:rsidP="00DB4E7D">
      <w:pPr>
        <w:jc w:val="both"/>
      </w:pPr>
      <w:r>
        <w:t xml:space="preserve">The report is structured as follows. </w:t>
      </w:r>
      <w:r w:rsidR="004D2DC6">
        <w:t>Section</w:t>
      </w:r>
      <w:r>
        <w:t xml:space="preserve"> 2 </w:t>
      </w:r>
      <w:r w:rsidR="00F03AFA">
        <w:t xml:space="preserve">will review related work in SLA mapping. Section 3 </w:t>
      </w:r>
      <w:r>
        <w:t xml:space="preserve">will give an overview of the </w:t>
      </w:r>
      <w:proofErr w:type="spellStart"/>
      <w:r>
        <w:t>CloudPASS</w:t>
      </w:r>
      <w:proofErr w:type="spellEnd"/>
      <w:r>
        <w:t xml:space="preserve"> framework, including the cloud trust label, </w:t>
      </w:r>
      <w:r w:rsidR="00771806">
        <w:t xml:space="preserve">the </w:t>
      </w:r>
      <w:r>
        <w:t xml:space="preserve">monitoring </w:t>
      </w:r>
      <w:r w:rsidR="002E4638">
        <w:t xml:space="preserve">system, </w:t>
      </w:r>
      <w:r w:rsidR="001C3DBA">
        <w:t xml:space="preserve">the </w:t>
      </w:r>
      <w:r w:rsidR="00B82195">
        <w:t>trust calculation engine</w:t>
      </w:r>
      <w:r>
        <w:t xml:space="preserve">, </w:t>
      </w:r>
      <w:r w:rsidR="00F03AFA">
        <w:t xml:space="preserve">and </w:t>
      </w:r>
      <w:r>
        <w:t>the approach used to predicate the resources/performance of cloud system</w:t>
      </w:r>
      <w:r w:rsidR="00771806">
        <w:t>s</w:t>
      </w:r>
      <w:r>
        <w:t xml:space="preserve"> required to support given </w:t>
      </w:r>
      <w:proofErr w:type="spellStart"/>
      <w:r>
        <w:t>trustmark</w:t>
      </w:r>
      <w:proofErr w:type="spellEnd"/>
      <w:r>
        <w:t xml:space="preserve">. </w:t>
      </w:r>
      <w:r w:rsidR="004D2DC6">
        <w:t>Section</w:t>
      </w:r>
      <w:r>
        <w:t xml:space="preserve"> 3 will introduce </w:t>
      </w:r>
      <w:r w:rsidR="00B82195">
        <w:t xml:space="preserve">the elasticity engine that </w:t>
      </w:r>
      <w:r w:rsidR="00B82195">
        <w:rPr>
          <w:rFonts w:hint="eastAsia"/>
        </w:rPr>
        <w:t>dynamically</w:t>
      </w:r>
      <w:r w:rsidR="00B82195">
        <w:t xml:space="preserve"> adjusts resource provision based on workload. Section 4 will illustrate </w:t>
      </w:r>
      <w:r w:rsidR="006B24A8">
        <w:t xml:space="preserve">how the </w:t>
      </w:r>
      <w:r>
        <w:t>framework</w:t>
      </w:r>
      <w:r w:rsidR="006B24A8">
        <w:t xml:space="preserve"> is implemented</w:t>
      </w:r>
      <w:r>
        <w:t>.</w:t>
      </w:r>
      <w:r w:rsidR="00F03AFA">
        <w:t xml:space="preserve"> Section 6 will introduce our solution</w:t>
      </w:r>
      <w:r w:rsidR="006B24A8">
        <w:t xml:space="preserve"> to tackle the challenges faced by quality analysis in federated clouds.</w:t>
      </w:r>
      <w:r>
        <w:t xml:space="preserve"> Finally, </w:t>
      </w:r>
      <w:r w:rsidR="004D2DC6">
        <w:t>Section</w:t>
      </w:r>
      <w:r>
        <w:t xml:space="preserve"> </w:t>
      </w:r>
      <w:r w:rsidR="00F03AFA">
        <w:t>7</w:t>
      </w:r>
      <w:r>
        <w:t xml:space="preserve"> draws a conclusion and discusses the future work.</w:t>
      </w:r>
    </w:p>
    <w:p w14:paraId="10147A44" w14:textId="7CA32CBC" w:rsidR="00645169" w:rsidRDefault="00645169" w:rsidP="00645169">
      <w:pPr>
        <w:pStyle w:val="Heading1"/>
      </w:pPr>
      <w:bookmarkStart w:id="2" w:name="_Toc259973420"/>
      <w:r>
        <w:t>Related Work</w:t>
      </w:r>
      <w:bookmarkEnd w:id="2"/>
    </w:p>
    <w:p w14:paraId="4ACFD62D" w14:textId="77777777" w:rsidR="00645169" w:rsidRDefault="00645169" w:rsidP="00645169">
      <w:r>
        <w:rPr>
          <w:noProof/>
          <w:lang w:eastAsia="en-US"/>
        </w:rPr>
        <w:drawing>
          <wp:inline distT="0" distB="0" distL="0" distR="0" wp14:anchorId="7B468E38" wp14:editId="5CCAF6CC">
            <wp:extent cx="5270500" cy="299499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94993"/>
                    </a:xfrm>
                    <a:prstGeom prst="rect">
                      <a:avLst/>
                    </a:prstGeom>
                    <a:noFill/>
                    <a:ln>
                      <a:noFill/>
                    </a:ln>
                  </pic:spPr>
                </pic:pic>
              </a:graphicData>
            </a:graphic>
          </wp:inline>
        </w:drawing>
      </w:r>
    </w:p>
    <w:p w14:paraId="3495A297" w14:textId="52B83E2B" w:rsidR="00645169" w:rsidRDefault="008C40C0" w:rsidP="003A5B9D">
      <w:pPr>
        <w:pStyle w:val="Caption"/>
      </w:pPr>
      <w:bookmarkStart w:id="3" w:name="_Toc259973440"/>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w:t>
      </w:r>
      <w:r w:rsidRPr="00246277">
        <w:t>Cloud Monitoring Metrics</w:t>
      </w:r>
      <w:r>
        <w:t>.</w:t>
      </w:r>
      <w:bookmarkEnd w:id="3"/>
    </w:p>
    <w:p w14:paraId="6B8B46C1" w14:textId="7837072E" w:rsidR="00645169" w:rsidRDefault="00645169" w:rsidP="00645169">
      <w:r>
        <w:t xml:space="preserve">Most cloud monitoring metrics that we can find can be </w:t>
      </w:r>
      <w:r w:rsidR="0098017D">
        <w:t>categorized</w:t>
      </w:r>
      <w:r>
        <w:t xml:space="preserve"> into the layered architecture illustrated graphically in Figure 1.  </w:t>
      </w:r>
    </w:p>
    <w:p w14:paraId="59265A64" w14:textId="77777777" w:rsidR="00645169" w:rsidRDefault="00645169" w:rsidP="00645169"/>
    <w:p w14:paraId="2F6686F8" w14:textId="77777777" w:rsidR="00645169" w:rsidRDefault="00645169" w:rsidP="00645169">
      <w:pPr>
        <w:pStyle w:val="Heading2"/>
      </w:pPr>
      <w:bookmarkStart w:id="4" w:name="_Toc259973421"/>
      <w:r>
        <w:lastRenderedPageBreak/>
        <w:t>PM/VM Resource Metrics Layer</w:t>
      </w:r>
      <w:bookmarkEnd w:id="4"/>
    </w:p>
    <w:p w14:paraId="4A8B9762" w14:textId="716AE512" w:rsidR="00645169" w:rsidRDefault="00645169" w:rsidP="00645169">
      <w:r>
        <w:t>Monitoring metrics of this layer are used to track the physical and virtual hardware resources consumed to provide cloud services. They can be obtained directly from monitoring systems. These metrics mainly focus on the following resources:</w:t>
      </w:r>
    </w:p>
    <w:p w14:paraId="683B7932" w14:textId="77777777" w:rsidR="00645169" w:rsidRDefault="00645169" w:rsidP="00645169">
      <w:pPr>
        <w:pStyle w:val="ListParagraph"/>
        <w:numPr>
          <w:ilvl w:val="0"/>
          <w:numId w:val="15"/>
        </w:numPr>
        <w:spacing w:after="0" w:line="240" w:lineRule="auto"/>
      </w:pPr>
      <w:r>
        <w:t xml:space="preserve">CPU [1]: CPU utilization, number of CPU </w:t>
      </w:r>
    </w:p>
    <w:p w14:paraId="4CA550E6" w14:textId="77777777" w:rsidR="00645169" w:rsidRDefault="00645169" w:rsidP="00645169">
      <w:pPr>
        <w:pStyle w:val="ListParagraph"/>
        <w:numPr>
          <w:ilvl w:val="0"/>
          <w:numId w:val="15"/>
        </w:numPr>
        <w:spacing w:after="0" w:line="240" w:lineRule="auto"/>
      </w:pPr>
      <w:r>
        <w:t>Memory [1]: memory size, memory utilization</w:t>
      </w:r>
    </w:p>
    <w:p w14:paraId="7D1D6A4F" w14:textId="77777777" w:rsidR="00645169" w:rsidRDefault="00645169" w:rsidP="00645169">
      <w:pPr>
        <w:pStyle w:val="ListParagraph"/>
        <w:numPr>
          <w:ilvl w:val="0"/>
          <w:numId w:val="15"/>
        </w:numPr>
        <w:spacing w:after="0" w:line="240" w:lineRule="auto"/>
      </w:pPr>
      <w:r>
        <w:t xml:space="preserve">Storage [1][2]: storage capacity, storage utilization, response time, throughput, average read/write speed, random input/output speed, sequential input/output speed  </w:t>
      </w:r>
    </w:p>
    <w:p w14:paraId="28E3CF3D" w14:textId="1DEFC8C3" w:rsidR="00645169" w:rsidRDefault="00645169" w:rsidP="00645169">
      <w:pPr>
        <w:pStyle w:val="ListParagraph"/>
        <w:numPr>
          <w:ilvl w:val="0"/>
          <w:numId w:val="15"/>
        </w:numPr>
        <w:spacing w:after="0" w:line="240" w:lineRule="auto"/>
      </w:pPr>
      <w:r>
        <w:t xml:space="preserve">Network [2]: round trip time, response time, package loss, bandwidth, through, network utilization, latency </w:t>
      </w:r>
    </w:p>
    <w:p w14:paraId="469232A6" w14:textId="77777777" w:rsidR="00645169" w:rsidRDefault="00645169" w:rsidP="00645169">
      <w:pPr>
        <w:pStyle w:val="Heading2"/>
      </w:pPr>
      <w:bookmarkStart w:id="5" w:name="_Toc259973422"/>
      <w:r>
        <w:t>Service Related Metrics</w:t>
      </w:r>
      <w:bookmarkEnd w:id="5"/>
    </w:p>
    <w:p w14:paraId="35D71F78" w14:textId="0AD674D7" w:rsidR="00645169" w:rsidRDefault="00645169" w:rsidP="00645169">
      <w:r>
        <w:t xml:space="preserve">Service related metrics are applied to track resources consumed by the cloud services, includes the services delivered by </w:t>
      </w:r>
      <w:proofErr w:type="spellStart"/>
      <w:r>
        <w:t>IaaS</w:t>
      </w:r>
      <w:proofErr w:type="spellEnd"/>
      <w:r>
        <w:t xml:space="preserve">, </w:t>
      </w:r>
      <w:proofErr w:type="spellStart"/>
      <w:r>
        <w:t>PaaS</w:t>
      </w:r>
      <w:proofErr w:type="spellEnd"/>
      <w:r>
        <w:t xml:space="preserve"> and </w:t>
      </w:r>
      <w:proofErr w:type="spellStart"/>
      <w:r>
        <w:t>SaaS</w:t>
      </w:r>
      <w:proofErr w:type="spellEnd"/>
      <w:r>
        <w:t xml:space="preserve">. Most metrics of this layer are obtained by mapping low-level monitoring records. The metrics </w:t>
      </w:r>
      <w:r w:rsidR="003A5B9D">
        <w:t>categorized</w:t>
      </w:r>
      <w:r>
        <w:t xml:space="preserve"> into this layer are listed as follows.</w:t>
      </w:r>
    </w:p>
    <w:p w14:paraId="18DF1523" w14:textId="77777777" w:rsidR="00645169" w:rsidRDefault="00645169" w:rsidP="00645169">
      <w:pPr>
        <w:pStyle w:val="ListParagraph"/>
        <w:numPr>
          <w:ilvl w:val="0"/>
          <w:numId w:val="16"/>
        </w:numPr>
        <w:spacing w:after="0" w:line="240" w:lineRule="auto"/>
      </w:pPr>
      <w:r>
        <w:t>VM management [2]: migration time, retention of log</w:t>
      </w:r>
    </w:p>
    <w:p w14:paraId="413AB1B0" w14:textId="77777777" w:rsidR="00645169" w:rsidRDefault="00645169" w:rsidP="00645169">
      <w:pPr>
        <w:pStyle w:val="ListParagraph"/>
        <w:numPr>
          <w:ilvl w:val="0"/>
          <w:numId w:val="16"/>
        </w:numPr>
        <w:spacing w:after="0" w:line="240" w:lineRule="auto"/>
      </w:pPr>
      <w:r>
        <w:t>Backup/Recovery [2]: backup interval, backup type, time to recovery, backup media, backup archive, and retention of log</w:t>
      </w:r>
    </w:p>
    <w:p w14:paraId="03BF7BD7" w14:textId="77777777" w:rsidR="00645169" w:rsidRDefault="00645169" w:rsidP="00645169">
      <w:pPr>
        <w:pStyle w:val="ListParagraph"/>
        <w:numPr>
          <w:ilvl w:val="0"/>
          <w:numId w:val="16"/>
        </w:numPr>
        <w:spacing w:after="0" w:line="240" w:lineRule="auto"/>
      </w:pPr>
      <w:r>
        <w:t>Application management [3]: service response time (average response time, maximum response time, and response time failure), through and efficiency, accuracy, transparency, elasticity, stability</w:t>
      </w:r>
    </w:p>
    <w:p w14:paraId="63FEA4D8" w14:textId="0A106523" w:rsidR="00645169" w:rsidRDefault="00645169" w:rsidP="00645169">
      <w:pPr>
        <w:pStyle w:val="ListParagraph"/>
        <w:numPr>
          <w:ilvl w:val="0"/>
          <w:numId w:val="16"/>
        </w:numPr>
        <w:spacing w:after="0" w:line="240" w:lineRule="auto"/>
      </w:pPr>
      <w:r>
        <w:t xml:space="preserve">Energy efficiency [4]: data </w:t>
      </w:r>
      <w:r w:rsidR="003A5B9D">
        <w:t>center</w:t>
      </w:r>
      <w:r>
        <w:t xml:space="preserve"> infrastructure efficiency, and power usage efficiency</w:t>
      </w:r>
    </w:p>
    <w:p w14:paraId="3B06E615" w14:textId="77777777" w:rsidR="00645169" w:rsidRDefault="00645169" w:rsidP="00645169">
      <w:pPr>
        <w:pStyle w:val="ListParagraph"/>
      </w:pPr>
    </w:p>
    <w:p w14:paraId="12B597E3" w14:textId="77777777" w:rsidR="00645169" w:rsidRDefault="00645169" w:rsidP="00645169">
      <w:pPr>
        <w:pStyle w:val="Heading2"/>
      </w:pPr>
      <w:bookmarkStart w:id="6" w:name="_Toc259973423"/>
      <w:r>
        <w:t>Business Related Metrics</w:t>
      </w:r>
      <w:bookmarkEnd w:id="6"/>
    </w:p>
    <w:p w14:paraId="5495B6E5" w14:textId="79BB6087" w:rsidR="00645169" w:rsidRDefault="00645169" w:rsidP="00645169">
      <w:r>
        <w:t xml:space="preserve">The metrics </w:t>
      </w:r>
      <w:r w:rsidR="003A5B9D">
        <w:t>categorized</w:t>
      </w:r>
      <w:r>
        <w:t xml:space="preserve"> into this layer are related to business goals. All of them cannot be received from monitoring records directly. To obtain these metrics, we have to map low-level monitoring records to high-level business specifications. The business related metrics considered in clouds systems include:</w:t>
      </w:r>
    </w:p>
    <w:p w14:paraId="0E964B22" w14:textId="77777777" w:rsidR="00645169" w:rsidRDefault="00645169" w:rsidP="00645169">
      <w:pPr>
        <w:pStyle w:val="ListParagraph"/>
        <w:numPr>
          <w:ilvl w:val="0"/>
          <w:numId w:val="17"/>
        </w:numPr>
        <w:spacing w:after="0" w:line="240" w:lineRule="auto"/>
      </w:pPr>
      <w:r>
        <w:t>Suitability (related to number of non-essential features provided by service, and number of non-essential features required by the customer)</w:t>
      </w:r>
    </w:p>
    <w:p w14:paraId="36CD05F5" w14:textId="77777777" w:rsidR="00645169" w:rsidRDefault="00645169" w:rsidP="00645169">
      <w:pPr>
        <w:pStyle w:val="ListParagraph"/>
        <w:numPr>
          <w:ilvl w:val="0"/>
          <w:numId w:val="17"/>
        </w:numPr>
        <w:spacing w:after="0" w:line="240" w:lineRule="auto"/>
      </w:pPr>
      <w:r>
        <w:t>Availability (related to service consumption time, service down time)</w:t>
      </w:r>
    </w:p>
    <w:p w14:paraId="726A6117" w14:textId="77777777" w:rsidR="00645169" w:rsidRDefault="00645169" w:rsidP="00645169">
      <w:pPr>
        <w:pStyle w:val="ListParagraph"/>
        <w:numPr>
          <w:ilvl w:val="0"/>
          <w:numId w:val="17"/>
        </w:numPr>
        <w:spacing w:after="0" w:line="240" w:lineRule="auto"/>
      </w:pPr>
      <w:r>
        <w:t>Reliability (related to probability of violation and the promised mean time to failure)</w:t>
      </w:r>
    </w:p>
    <w:p w14:paraId="761BAE6E" w14:textId="77777777" w:rsidR="00645169" w:rsidRDefault="00645169" w:rsidP="00645169">
      <w:pPr>
        <w:pStyle w:val="ListParagraph"/>
        <w:numPr>
          <w:ilvl w:val="0"/>
          <w:numId w:val="17"/>
        </w:numPr>
        <w:spacing w:after="0" w:line="240" w:lineRule="auto"/>
      </w:pPr>
      <w:r>
        <w:t>Scalability (related to the number of cloud services consumed by a user, and the number of resources assigned to each of the services)</w:t>
      </w:r>
    </w:p>
    <w:p w14:paraId="1EFFB490" w14:textId="77777777" w:rsidR="00645169" w:rsidRDefault="00645169" w:rsidP="00645169">
      <w:pPr>
        <w:pStyle w:val="ListParagraph"/>
        <w:numPr>
          <w:ilvl w:val="0"/>
          <w:numId w:val="17"/>
        </w:numPr>
        <w:spacing w:after="0" w:line="240" w:lineRule="auto"/>
      </w:pPr>
      <w:r>
        <w:t>Adaptability (related to the time taken to adapt to changes or upgrading the service to a higher level)</w:t>
      </w:r>
    </w:p>
    <w:p w14:paraId="52BEC2DE" w14:textId="77777777" w:rsidR="00645169" w:rsidRPr="00C93B8D" w:rsidRDefault="00645169" w:rsidP="00645169">
      <w:pPr>
        <w:pStyle w:val="ListParagraph"/>
        <w:numPr>
          <w:ilvl w:val="0"/>
          <w:numId w:val="17"/>
        </w:numPr>
        <w:spacing w:after="0" w:line="240" w:lineRule="auto"/>
      </w:pPr>
      <w:r>
        <w:t xml:space="preserve">Interoperability (related to </w:t>
      </w:r>
      <w:r w:rsidRPr="00C93B8D">
        <w:t>number of platforms offered by the provider number of platforms required by users for interoperability</w:t>
      </w:r>
      <w:r>
        <w:t>)</w:t>
      </w:r>
    </w:p>
    <w:p w14:paraId="73637D6E" w14:textId="77777777" w:rsidR="00645169" w:rsidRPr="00645169" w:rsidRDefault="00645169" w:rsidP="00645169"/>
    <w:p w14:paraId="10C74682" w14:textId="524D5320" w:rsidR="00C439D1" w:rsidRDefault="00512FC8" w:rsidP="00C439D1">
      <w:pPr>
        <w:pStyle w:val="Heading1"/>
      </w:pPr>
      <w:bookmarkStart w:id="7" w:name="_Toc259973424"/>
      <w:r>
        <w:lastRenderedPageBreak/>
        <w:t>Framework Overview</w:t>
      </w:r>
      <w:bookmarkEnd w:id="7"/>
      <w:r>
        <w:t xml:space="preserve"> </w:t>
      </w:r>
    </w:p>
    <w:p w14:paraId="6762A522" w14:textId="79EFFFA0" w:rsidR="000B6581" w:rsidRDefault="00B0426E" w:rsidP="00005C9C">
      <w:pPr>
        <w:pStyle w:val="Figure"/>
      </w:pPr>
      <w:r>
        <w:rPr>
          <w:noProof/>
          <w:lang w:eastAsia="en-US"/>
        </w:rPr>
        <w:drawing>
          <wp:inline distT="0" distB="0" distL="0" distR="0" wp14:anchorId="285689B3" wp14:editId="69ECC566">
            <wp:extent cx="5732145" cy="4230365"/>
            <wp:effectExtent l="0" t="0" r="8255"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230365"/>
                    </a:xfrm>
                    <a:prstGeom prst="rect">
                      <a:avLst/>
                    </a:prstGeom>
                    <a:noFill/>
                    <a:ln>
                      <a:noFill/>
                    </a:ln>
                  </pic:spPr>
                </pic:pic>
              </a:graphicData>
            </a:graphic>
          </wp:inline>
        </w:drawing>
      </w:r>
    </w:p>
    <w:p w14:paraId="60D36631" w14:textId="77777777" w:rsidR="008C40C0" w:rsidRDefault="008C40C0" w:rsidP="008C40C0">
      <w:pPr>
        <w:pStyle w:val="Caption"/>
      </w:pPr>
      <w:bookmarkStart w:id="8" w:name="_Toc259972244"/>
      <w:bookmarkStart w:id="9" w:name="_Toc259973441"/>
      <w:proofErr w:type="gramStart"/>
      <w:r>
        <w:t xml:space="preserve">Figure </w:t>
      </w:r>
      <w:r>
        <w:fldChar w:fldCharType="begin"/>
      </w:r>
      <w:r>
        <w:instrText xml:space="preserve"> SEQ Figure \* ARABIC </w:instrText>
      </w:r>
      <w:r>
        <w:fldChar w:fldCharType="separate"/>
      </w:r>
      <w:r>
        <w:rPr>
          <w:noProof/>
        </w:rPr>
        <w:t>2</w:t>
      </w:r>
      <w:r>
        <w:rPr>
          <w:noProof/>
        </w:rPr>
        <w:fldChar w:fldCharType="end"/>
      </w:r>
      <w:r>
        <w:t>.</w:t>
      </w:r>
      <w:proofErr w:type="gramEnd"/>
      <w:r>
        <w:t xml:space="preserve"> Framework Overview.</w:t>
      </w:r>
      <w:bookmarkEnd w:id="8"/>
      <w:bookmarkEnd w:id="9"/>
    </w:p>
    <w:p w14:paraId="329A241B" w14:textId="1E6A65FD" w:rsidR="00390B8C" w:rsidRDefault="0096499F" w:rsidP="00B7748F">
      <w:r>
        <w:t xml:space="preserve">The </w:t>
      </w:r>
      <w:proofErr w:type="spellStart"/>
      <w:r>
        <w:t>CloudPass</w:t>
      </w:r>
      <w:proofErr w:type="spellEnd"/>
      <w:r>
        <w:t xml:space="preserve"> framework consists of its monitoring system, the </w:t>
      </w:r>
      <w:r w:rsidR="001C3DBA">
        <w:rPr>
          <w:rFonts w:hint="eastAsia"/>
        </w:rPr>
        <w:t>trust</w:t>
      </w:r>
      <w:r w:rsidR="001C3DBA">
        <w:t xml:space="preserve"> calculation engine</w:t>
      </w:r>
      <w:r>
        <w:t xml:space="preserve">, </w:t>
      </w:r>
      <w:r w:rsidR="00236181">
        <w:t>and the el</w:t>
      </w:r>
      <w:r w:rsidR="007D44F2">
        <w:t xml:space="preserve">asticity engine, </w:t>
      </w:r>
      <w:r>
        <w:t xml:space="preserve">which is depicted graphically in Figure 1. </w:t>
      </w:r>
      <w:r w:rsidR="00393C58">
        <w:t>The monitoring system is responsible for collecting low-level monitoring records directly from the cloud system, in which services are consumed.</w:t>
      </w:r>
      <w:r w:rsidR="004A6950">
        <w:t xml:space="preserve"> The collection is based trust labels specified by system administrator</w:t>
      </w:r>
      <w:r w:rsidR="00496507">
        <w:t>s</w:t>
      </w:r>
      <w:r w:rsidR="004A6950">
        <w:t>. Collected r</w:t>
      </w:r>
      <w:r w:rsidR="00393C58">
        <w:t xml:space="preserve">ecords are stored in the repository of the monitoring system, which can be displayed on the dashboard. Periodically, the </w:t>
      </w:r>
      <w:r w:rsidR="001C3DBA">
        <w:rPr>
          <w:rFonts w:hint="eastAsia"/>
        </w:rPr>
        <w:t>F</w:t>
      </w:r>
      <w:r w:rsidR="001C3DBA">
        <w:t>iltering</w:t>
      </w:r>
      <w:r w:rsidR="00393C58">
        <w:t xml:space="preserve"> – a sub-component of the trust calculation engine </w:t>
      </w:r>
      <w:r w:rsidR="00DD162C">
        <w:t>receives</w:t>
      </w:r>
      <w:r w:rsidR="00393C58">
        <w:t xml:space="preserve"> monitoring re</w:t>
      </w:r>
      <w:r w:rsidR="004A6950">
        <w:t>cords from the repository. The raw</w:t>
      </w:r>
      <w:r w:rsidR="00393C58">
        <w:t xml:space="preserve"> records are then corr</w:t>
      </w:r>
      <w:r w:rsidR="004A6950">
        <w:t>elated and aggregated, and stored</w:t>
      </w:r>
      <w:r w:rsidR="00393C58">
        <w:t xml:space="preserve"> in the database. </w:t>
      </w:r>
      <w:r w:rsidR="004A6950">
        <w:t xml:space="preserve">Another sub-component named </w:t>
      </w:r>
      <w:r w:rsidR="001C3DBA">
        <w:t>Quality Analysis</w:t>
      </w:r>
      <w:r w:rsidR="004A6950">
        <w:t xml:space="preserve"> also receives trust labels associated with SLA from the sys</w:t>
      </w:r>
      <w:r w:rsidR="00DD162C">
        <w:t>tem administrator</w:t>
      </w:r>
      <w:r w:rsidR="00496507">
        <w:t>s</w:t>
      </w:r>
      <w:r w:rsidR="00DD162C">
        <w:t>. Based on the</w:t>
      </w:r>
      <w:r w:rsidR="004A6950">
        <w:t xml:space="preserve"> input, </w:t>
      </w:r>
      <w:r w:rsidR="001D6221">
        <w:t xml:space="preserve">Quality Analysis </w:t>
      </w:r>
      <w:r w:rsidR="004A6950">
        <w:t xml:space="preserve">consumes processed records </w:t>
      </w:r>
      <w:r w:rsidR="00FF43A1">
        <w:t xml:space="preserve">stored </w:t>
      </w:r>
      <w:r w:rsidR="004A6950">
        <w:t xml:space="preserve">in the database and performs </w:t>
      </w:r>
      <w:r w:rsidR="00E6435D">
        <w:t>trust calculation.</w:t>
      </w:r>
      <w:r w:rsidR="00B72CFD">
        <w:t xml:space="preserve"> </w:t>
      </w:r>
      <w:r w:rsidR="00C16F6B">
        <w:t>The output of the calculation will be stored in the database to form the “learning set”</w:t>
      </w:r>
      <w:r w:rsidR="00453847">
        <w:t xml:space="preserve">. Once enough history records on </w:t>
      </w:r>
      <w:proofErr w:type="spellStart"/>
      <w:r w:rsidR="00453847">
        <w:t>trustmark</w:t>
      </w:r>
      <w:proofErr w:type="spellEnd"/>
      <w:r w:rsidR="00453847">
        <w:t xml:space="preserve"> calculation have been gather</w:t>
      </w:r>
      <w:r w:rsidR="00EC692C">
        <w:t>ed</w:t>
      </w:r>
      <w:r w:rsidR="00453847">
        <w:t xml:space="preserve">, the </w:t>
      </w:r>
      <w:r w:rsidR="000D5EC2">
        <w:t>Prediction</w:t>
      </w:r>
      <w:r w:rsidR="00EC692C">
        <w:t xml:space="preserve"> component could predict the resources required </w:t>
      </w:r>
      <w:r w:rsidR="00BB1EF2">
        <w:t>by</w:t>
      </w:r>
      <w:r w:rsidR="00282B0F">
        <w:t xml:space="preserve"> support</w:t>
      </w:r>
      <w:r w:rsidR="00EC692C">
        <w:t xml:space="preserve"> given services</w:t>
      </w:r>
      <w:r w:rsidR="0094574C">
        <w:t xml:space="preserve"> </w:t>
      </w:r>
      <w:r w:rsidR="002A6C5C">
        <w:t>to build trust</w:t>
      </w:r>
      <w:r w:rsidR="0057611A">
        <w:t>.</w:t>
      </w:r>
      <w:r w:rsidR="00453847">
        <w:t xml:space="preserve"> </w:t>
      </w:r>
      <w:r w:rsidR="00383906">
        <w:t xml:space="preserve">In addition, the output of the </w:t>
      </w:r>
      <w:r w:rsidR="000D5EC2">
        <w:t>Prediction</w:t>
      </w:r>
      <w:r w:rsidR="00383906">
        <w:t xml:space="preserve"> will form the knowledge of the elasticity engine, which dynamically scales resource offering to r</w:t>
      </w:r>
      <w:r w:rsidR="00BB1EF2">
        <w:t>educe the cost of service and</w:t>
      </w:r>
      <w:r w:rsidR="00383906">
        <w:t xml:space="preserve"> avoids SLA violations. </w:t>
      </w:r>
    </w:p>
    <w:p w14:paraId="383C7597" w14:textId="37787AAD" w:rsidR="005617E1" w:rsidRDefault="005617E1" w:rsidP="005617E1">
      <w:pPr>
        <w:pStyle w:val="Heading2"/>
      </w:pPr>
      <w:bookmarkStart w:id="10" w:name="_Toc259973425"/>
      <w:r>
        <w:lastRenderedPageBreak/>
        <w:t>Cloud Trust Label</w:t>
      </w:r>
      <w:bookmarkEnd w:id="10"/>
    </w:p>
    <w:p w14:paraId="410CACB1" w14:textId="4E3308B9" w:rsidR="004D2DC6" w:rsidRPr="004D2DC6" w:rsidRDefault="004D2DC6" w:rsidP="004D2DC6">
      <w:r>
        <w:t>In this section, we will introduce our cloud trust label that specify the parameters co</w:t>
      </w:r>
      <w:r w:rsidR="006B0D2A">
        <w:t>nsidering in trust calculation</w:t>
      </w:r>
      <w:r>
        <w:t>,</w:t>
      </w:r>
      <w:r w:rsidR="006B0D2A">
        <w:t xml:space="preserve"> and</w:t>
      </w:r>
      <w:r>
        <w:t xml:space="preserve"> how the three sub-components of the trust calculation engine cooperate with each other to perform </w:t>
      </w:r>
      <w:proofErr w:type="spellStart"/>
      <w:r w:rsidR="006B0D2A">
        <w:t>QoS</w:t>
      </w:r>
      <w:proofErr w:type="spellEnd"/>
      <w:r w:rsidR="006B0D2A">
        <w:t xml:space="preserve"> mapping, </w:t>
      </w:r>
      <w:r w:rsidR="00E74F83">
        <w:t>quality analysis</w:t>
      </w:r>
      <w:r>
        <w:t xml:space="preserve"> and </w:t>
      </w:r>
      <w:r w:rsidR="006B0D2A">
        <w:t xml:space="preserve">resource </w:t>
      </w:r>
      <w:r w:rsidR="000D5EC2">
        <w:t>predic</w:t>
      </w:r>
      <w:r>
        <w:t xml:space="preserve">tion. </w:t>
      </w:r>
    </w:p>
    <w:p w14:paraId="1F724818" w14:textId="0BA26DC9" w:rsidR="00C439D1" w:rsidRDefault="005617E1" w:rsidP="00C439D1">
      <w:pPr>
        <w:pStyle w:val="Heading3"/>
      </w:pPr>
      <w:bookmarkStart w:id="11" w:name="_Toc259973426"/>
      <w:r>
        <w:t>Trust Label</w:t>
      </w:r>
      <w:bookmarkEnd w:id="11"/>
    </w:p>
    <w:p w14:paraId="1977EE56" w14:textId="22E7FF56" w:rsidR="00BD1BE9" w:rsidRDefault="00291FD1" w:rsidP="00291FD1">
      <w:pPr>
        <w:rPr>
          <w:rFonts w:eastAsia="Times New Roman" w:cs="Times New Roman"/>
        </w:rPr>
      </w:pPr>
      <w:r>
        <w:t>To develop a method of calculating trustworthiness, we deploy the Delphi process that involves 37 participants with</w:t>
      </w:r>
      <w:r>
        <w:rPr>
          <w:rFonts w:eastAsia="Times New Roman" w:cs="Times New Roman"/>
        </w:rPr>
        <w:t xml:space="preserve"> different background. They are cloud service providers, cloud service users, legal experts or privacy experts. The output of this research sets up the cloud trust label used in this framework. </w:t>
      </w:r>
      <w:r w:rsidR="00BD1BE9">
        <w:rPr>
          <w:rFonts w:eastAsia="Times New Roman" w:cs="Times New Roman"/>
        </w:rPr>
        <w:t>The trust label includes the following the parameters:</w:t>
      </w:r>
    </w:p>
    <w:p w14:paraId="4D48BD24" w14:textId="3D8EA5D5" w:rsidR="003B7A13" w:rsidRDefault="00FE28B3" w:rsidP="005114E0">
      <w:pPr>
        <w:pStyle w:val="ListParagraph"/>
        <w:numPr>
          <w:ilvl w:val="0"/>
          <w:numId w:val="7"/>
        </w:numPr>
        <w:rPr>
          <w:rFonts w:eastAsia="Times New Roman" w:cs="Times New Roman"/>
        </w:rPr>
      </w:pPr>
      <w:r w:rsidRPr="003B7A13">
        <w:rPr>
          <w:rFonts w:eastAsia="Times New Roman" w:cs="Times New Roman"/>
        </w:rPr>
        <w:t>Data s</w:t>
      </w:r>
      <w:r w:rsidR="00BD1BE9" w:rsidRPr="003B7A13">
        <w:rPr>
          <w:rFonts w:eastAsia="Times New Roman" w:cs="Times New Roman"/>
        </w:rPr>
        <w:t>ecurity</w:t>
      </w:r>
      <w:r w:rsidR="007D142D">
        <w:rPr>
          <w:rFonts w:eastAsia="Times New Roman" w:cs="Times New Roman"/>
        </w:rPr>
        <w:t>**</w:t>
      </w:r>
      <w:r w:rsidR="00BD1BE9" w:rsidRPr="003B7A13">
        <w:rPr>
          <w:rFonts w:eastAsia="Times New Roman" w:cs="Times New Roman"/>
        </w:rPr>
        <w:t xml:space="preserve"> </w:t>
      </w:r>
    </w:p>
    <w:p w14:paraId="1456B69B" w14:textId="247CC0A3" w:rsidR="00BD1BE9" w:rsidRPr="003B7A13" w:rsidRDefault="00BD1BE9" w:rsidP="005114E0">
      <w:pPr>
        <w:pStyle w:val="ListParagraph"/>
        <w:numPr>
          <w:ilvl w:val="0"/>
          <w:numId w:val="7"/>
        </w:numPr>
        <w:rPr>
          <w:rFonts w:eastAsia="Times New Roman" w:cs="Times New Roman"/>
        </w:rPr>
      </w:pPr>
      <w:r w:rsidRPr="003B7A13">
        <w:rPr>
          <w:rFonts w:eastAsia="Times New Roman" w:cs="Times New Roman"/>
        </w:rPr>
        <w:t>Certification</w:t>
      </w:r>
      <w:r w:rsidR="007D142D">
        <w:rPr>
          <w:rFonts w:eastAsia="Times New Roman" w:cs="Times New Roman"/>
        </w:rPr>
        <w:t>*</w:t>
      </w:r>
    </w:p>
    <w:p w14:paraId="118A6FD1" w14:textId="76B03F21" w:rsidR="00FE28B3" w:rsidRDefault="00FE28B3" w:rsidP="005114E0">
      <w:pPr>
        <w:pStyle w:val="ListParagraph"/>
        <w:numPr>
          <w:ilvl w:val="0"/>
          <w:numId w:val="7"/>
        </w:numPr>
        <w:rPr>
          <w:rFonts w:eastAsia="Times New Roman" w:cs="Times New Roman"/>
        </w:rPr>
      </w:pPr>
      <w:r>
        <w:rPr>
          <w:rFonts w:eastAsia="Times New Roman" w:cs="Times New Roman"/>
        </w:rPr>
        <w:t>Service levels</w:t>
      </w:r>
      <w:r w:rsidR="005E616A">
        <w:rPr>
          <w:rFonts w:eastAsia="Times New Roman" w:cs="Times New Roman"/>
        </w:rPr>
        <w:t>*</w:t>
      </w:r>
    </w:p>
    <w:p w14:paraId="7ED62F82" w14:textId="1C3AFAB8" w:rsidR="00B6433B" w:rsidRDefault="00B6433B" w:rsidP="005114E0">
      <w:pPr>
        <w:pStyle w:val="ListParagraph"/>
        <w:numPr>
          <w:ilvl w:val="1"/>
          <w:numId w:val="8"/>
        </w:numPr>
        <w:rPr>
          <w:rFonts w:eastAsia="Times New Roman" w:cs="Times New Roman"/>
        </w:rPr>
      </w:pPr>
      <w:r>
        <w:rPr>
          <w:rFonts w:eastAsia="Times New Roman" w:cs="Times New Roman"/>
        </w:rPr>
        <w:t>Service uptime</w:t>
      </w:r>
      <w:r w:rsidR="007D142D">
        <w:rPr>
          <w:rFonts w:eastAsia="Times New Roman" w:cs="Times New Roman"/>
        </w:rPr>
        <w:t>**</w:t>
      </w:r>
    </w:p>
    <w:p w14:paraId="198B6A89" w14:textId="1DB11314" w:rsidR="00B6433B" w:rsidRDefault="00B6433B" w:rsidP="005114E0">
      <w:pPr>
        <w:pStyle w:val="ListParagraph"/>
        <w:numPr>
          <w:ilvl w:val="1"/>
          <w:numId w:val="8"/>
        </w:numPr>
        <w:rPr>
          <w:rFonts w:eastAsia="Times New Roman" w:cs="Times New Roman"/>
        </w:rPr>
      </w:pPr>
      <w:r>
        <w:rPr>
          <w:rFonts w:eastAsia="Times New Roman" w:cs="Times New Roman"/>
        </w:rPr>
        <w:t>I</w:t>
      </w:r>
      <w:r w:rsidRPr="00B6433B">
        <w:rPr>
          <w:rFonts w:eastAsia="Times New Roman" w:cs="Times New Roman"/>
        </w:rPr>
        <w:t>nternal netw</w:t>
      </w:r>
      <w:r>
        <w:rPr>
          <w:rFonts w:eastAsia="Times New Roman" w:cs="Times New Roman"/>
        </w:rPr>
        <w:t>ork uptime</w:t>
      </w:r>
      <w:r w:rsidR="007D142D">
        <w:rPr>
          <w:rFonts w:eastAsia="Times New Roman" w:cs="Times New Roman"/>
        </w:rPr>
        <w:t>**</w:t>
      </w:r>
    </w:p>
    <w:p w14:paraId="6556E795" w14:textId="2D359C84" w:rsidR="00B6433B" w:rsidRDefault="00B6433B" w:rsidP="005114E0">
      <w:pPr>
        <w:pStyle w:val="ListParagraph"/>
        <w:numPr>
          <w:ilvl w:val="1"/>
          <w:numId w:val="8"/>
        </w:numPr>
        <w:rPr>
          <w:rFonts w:eastAsia="Times New Roman" w:cs="Times New Roman"/>
        </w:rPr>
      </w:pPr>
      <w:r>
        <w:rPr>
          <w:rFonts w:eastAsia="Times New Roman" w:cs="Times New Roman"/>
        </w:rPr>
        <w:t>E</w:t>
      </w:r>
      <w:r w:rsidRPr="00B6433B">
        <w:rPr>
          <w:rFonts w:eastAsia="Times New Roman" w:cs="Times New Roman"/>
        </w:rPr>
        <w:t xml:space="preserve">xternal network uptime </w:t>
      </w:r>
      <w:r w:rsidR="007D142D">
        <w:rPr>
          <w:rFonts w:eastAsia="Times New Roman" w:cs="Times New Roman"/>
        </w:rPr>
        <w:t>**</w:t>
      </w:r>
    </w:p>
    <w:p w14:paraId="09FAB6AD" w14:textId="7CC23AE8" w:rsidR="002E1DAC" w:rsidRDefault="00B6433B" w:rsidP="005114E0">
      <w:pPr>
        <w:pStyle w:val="ListParagraph"/>
        <w:numPr>
          <w:ilvl w:val="1"/>
          <w:numId w:val="8"/>
        </w:numPr>
        <w:rPr>
          <w:rFonts w:eastAsia="Times New Roman" w:cs="Times New Roman"/>
        </w:rPr>
      </w:pPr>
      <w:r>
        <w:rPr>
          <w:rFonts w:eastAsia="Times New Roman" w:cs="Times New Roman"/>
        </w:rPr>
        <w:t>A</w:t>
      </w:r>
      <w:r w:rsidRPr="00B6433B">
        <w:rPr>
          <w:rFonts w:eastAsia="Times New Roman" w:cs="Times New Roman"/>
        </w:rPr>
        <w:t>vailability of dynamic load bal</w:t>
      </w:r>
      <w:r w:rsidR="002E1DAC">
        <w:rPr>
          <w:rFonts w:eastAsia="Times New Roman" w:cs="Times New Roman"/>
        </w:rPr>
        <w:t>ancing</w:t>
      </w:r>
      <w:r w:rsidR="007D142D">
        <w:rPr>
          <w:rFonts w:eastAsia="Times New Roman" w:cs="Times New Roman"/>
        </w:rPr>
        <w:t>**</w:t>
      </w:r>
    </w:p>
    <w:p w14:paraId="3E351A0D" w14:textId="425AD702" w:rsidR="002E1DAC" w:rsidRDefault="002E1DAC" w:rsidP="005114E0">
      <w:pPr>
        <w:pStyle w:val="ListParagraph"/>
        <w:numPr>
          <w:ilvl w:val="1"/>
          <w:numId w:val="8"/>
        </w:numPr>
        <w:rPr>
          <w:rFonts w:eastAsia="Times New Roman" w:cs="Times New Roman"/>
        </w:rPr>
      </w:pPr>
      <w:r>
        <w:rPr>
          <w:rFonts w:eastAsia="Times New Roman" w:cs="Times New Roman"/>
        </w:rPr>
        <w:t>C</w:t>
      </w:r>
      <w:r w:rsidR="00B6433B" w:rsidRPr="00B6433B">
        <w:rPr>
          <w:rFonts w:eastAsia="Times New Roman" w:cs="Times New Roman"/>
        </w:rPr>
        <w:t>loud storage service availability</w:t>
      </w:r>
      <w:r w:rsidR="007D142D">
        <w:rPr>
          <w:rFonts w:eastAsia="Times New Roman" w:cs="Times New Roman"/>
        </w:rPr>
        <w:t>**</w:t>
      </w:r>
    </w:p>
    <w:p w14:paraId="6B6F6FAA" w14:textId="31F743F7" w:rsidR="002E1DAC" w:rsidRDefault="002E1DAC" w:rsidP="005114E0">
      <w:pPr>
        <w:pStyle w:val="ListParagraph"/>
        <w:numPr>
          <w:ilvl w:val="1"/>
          <w:numId w:val="8"/>
        </w:numPr>
        <w:rPr>
          <w:rFonts w:eastAsia="Times New Roman" w:cs="Times New Roman"/>
        </w:rPr>
      </w:pPr>
      <w:r>
        <w:rPr>
          <w:rFonts w:eastAsia="Times New Roman" w:cs="Times New Roman"/>
        </w:rPr>
        <w:t>P</w:t>
      </w:r>
      <w:r w:rsidR="00B6433B" w:rsidRPr="00B6433B">
        <w:rPr>
          <w:rFonts w:eastAsia="Times New Roman" w:cs="Times New Roman"/>
        </w:rPr>
        <w:t xml:space="preserve">rimary DNS availability </w:t>
      </w:r>
      <w:r w:rsidR="007D142D">
        <w:rPr>
          <w:rFonts w:eastAsia="Times New Roman" w:cs="Times New Roman"/>
        </w:rPr>
        <w:t>**</w:t>
      </w:r>
    </w:p>
    <w:p w14:paraId="473A1242" w14:textId="78666841" w:rsidR="00B6433B" w:rsidRPr="002E1DAC" w:rsidRDefault="002E1DAC" w:rsidP="005114E0">
      <w:pPr>
        <w:pStyle w:val="ListParagraph"/>
        <w:numPr>
          <w:ilvl w:val="1"/>
          <w:numId w:val="8"/>
        </w:numPr>
        <w:rPr>
          <w:rFonts w:eastAsia="Times New Roman" w:cs="Times New Roman"/>
        </w:rPr>
      </w:pPr>
      <w:r>
        <w:rPr>
          <w:rFonts w:eastAsia="Times New Roman" w:cs="Times New Roman"/>
        </w:rPr>
        <w:t>Sever reboot time</w:t>
      </w:r>
      <w:r w:rsidR="007D142D">
        <w:rPr>
          <w:rFonts w:ascii="Zapf Dingbats" w:eastAsia="Times New Roman" w:hAnsi="Zapf Dingbats" w:cs="Times New Roman"/>
        </w:rPr>
        <w:t>★</w:t>
      </w:r>
    </w:p>
    <w:p w14:paraId="06F05CAD" w14:textId="60F6E20A" w:rsidR="00FE28B3" w:rsidRDefault="00FE28B3" w:rsidP="005114E0">
      <w:pPr>
        <w:pStyle w:val="ListParagraph"/>
        <w:numPr>
          <w:ilvl w:val="0"/>
          <w:numId w:val="7"/>
        </w:numPr>
        <w:rPr>
          <w:rFonts w:eastAsia="Times New Roman" w:cs="Times New Roman"/>
        </w:rPr>
      </w:pPr>
      <w:r>
        <w:rPr>
          <w:rFonts w:eastAsia="Times New Roman" w:cs="Times New Roman"/>
        </w:rPr>
        <w:t>Variation of terms</w:t>
      </w:r>
      <w:r w:rsidR="007D142D">
        <w:rPr>
          <w:rFonts w:eastAsia="Times New Roman" w:cs="Times New Roman"/>
        </w:rPr>
        <w:t>*</w:t>
      </w:r>
    </w:p>
    <w:p w14:paraId="3F549483" w14:textId="75F72535" w:rsidR="00FE28B3" w:rsidRDefault="00FE28B3" w:rsidP="005114E0">
      <w:pPr>
        <w:pStyle w:val="ListParagraph"/>
        <w:numPr>
          <w:ilvl w:val="0"/>
          <w:numId w:val="7"/>
        </w:numPr>
        <w:rPr>
          <w:rFonts w:eastAsia="Times New Roman" w:cs="Times New Roman"/>
        </w:rPr>
      </w:pPr>
      <w:r>
        <w:rPr>
          <w:rFonts w:eastAsia="Times New Roman" w:cs="Times New Roman"/>
        </w:rPr>
        <w:t xml:space="preserve">Data portability (onboard &amp; </w:t>
      </w:r>
      <w:proofErr w:type="spellStart"/>
      <w:r>
        <w:rPr>
          <w:rFonts w:eastAsia="Times New Roman" w:cs="Times New Roman"/>
        </w:rPr>
        <w:t>offboard</w:t>
      </w:r>
      <w:proofErr w:type="spellEnd"/>
      <w:r>
        <w:rPr>
          <w:rFonts w:eastAsia="Times New Roman" w:cs="Times New Roman"/>
        </w:rPr>
        <w:t>)</w:t>
      </w:r>
      <w:r w:rsidR="007D142D">
        <w:rPr>
          <w:rFonts w:eastAsia="Times New Roman" w:cs="Times New Roman"/>
        </w:rPr>
        <w:t>*</w:t>
      </w:r>
    </w:p>
    <w:p w14:paraId="2F0AFF24" w14:textId="255B513A" w:rsidR="00FE28B3" w:rsidRDefault="00FE28B3" w:rsidP="005114E0">
      <w:pPr>
        <w:pStyle w:val="ListParagraph"/>
        <w:numPr>
          <w:ilvl w:val="0"/>
          <w:numId w:val="7"/>
        </w:numPr>
        <w:rPr>
          <w:rFonts w:eastAsia="Times New Roman" w:cs="Times New Roman"/>
        </w:rPr>
      </w:pPr>
      <w:r>
        <w:rPr>
          <w:rFonts w:eastAsia="Times New Roman" w:cs="Times New Roman"/>
        </w:rPr>
        <w:t>Backup of data</w:t>
      </w:r>
      <w:r w:rsidR="007D142D">
        <w:rPr>
          <w:rFonts w:eastAsia="Times New Roman" w:cs="Times New Roman"/>
        </w:rPr>
        <w:t>*</w:t>
      </w:r>
    </w:p>
    <w:p w14:paraId="53EAE6A3" w14:textId="3B47D1FF" w:rsidR="00FE28B3" w:rsidRDefault="00FE28B3" w:rsidP="005114E0">
      <w:pPr>
        <w:pStyle w:val="ListParagraph"/>
        <w:numPr>
          <w:ilvl w:val="0"/>
          <w:numId w:val="7"/>
        </w:numPr>
        <w:rPr>
          <w:rFonts w:eastAsia="Times New Roman" w:cs="Times New Roman"/>
        </w:rPr>
      </w:pPr>
      <w:r>
        <w:rPr>
          <w:rFonts w:eastAsia="Times New Roman" w:cs="Times New Roman"/>
        </w:rPr>
        <w:t>Data location</w:t>
      </w:r>
      <w:r w:rsidR="007D142D">
        <w:rPr>
          <w:rFonts w:eastAsia="Times New Roman" w:cs="Times New Roman"/>
        </w:rPr>
        <w:t>*</w:t>
      </w:r>
    </w:p>
    <w:p w14:paraId="6AB37C7F" w14:textId="4D4FF8C1" w:rsidR="00FE28B3" w:rsidRDefault="00FE28B3" w:rsidP="005114E0">
      <w:pPr>
        <w:pStyle w:val="ListParagraph"/>
        <w:numPr>
          <w:ilvl w:val="0"/>
          <w:numId w:val="7"/>
        </w:numPr>
        <w:rPr>
          <w:rFonts w:eastAsia="Times New Roman" w:cs="Times New Roman"/>
        </w:rPr>
      </w:pPr>
      <w:r>
        <w:rPr>
          <w:rFonts w:eastAsia="Times New Roman" w:cs="Times New Roman"/>
        </w:rPr>
        <w:t>Ownership (data, meta data, service customization)</w:t>
      </w:r>
      <w:r w:rsidR="007D142D">
        <w:rPr>
          <w:rFonts w:eastAsia="Times New Roman" w:cs="Times New Roman"/>
        </w:rPr>
        <w:t>*</w:t>
      </w:r>
    </w:p>
    <w:p w14:paraId="5D5E87FA" w14:textId="1006EB25" w:rsidR="00FE28B3" w:rsidRDefault="00FE28B3" w:rsidP="005114E0">
      <w:pPr>
        <w:pStyle w:val="ListParagraph"/>
        <w:numPr>
          <w:ilvl w:val="0"/>
          <w:numId w:val="7"/>
        </w:numPr>
        <w:rPr>
          <w:rFonts w:eastAsia="Times New Roman" w:cs="Times New Roman"/>
        </w:rPr>
      </w:pPr>
      <w:r>
        <w:rPr>
          <w:rFonts w:eastAsia="Times New Roman" w:cs="Times New Roman"/>
        </w:rPr>
        <w:t>Sharing of data (commercial &amp; legal)</w:t>
      </w:r>
      <w:r w:rsidR="007D142D">
        <w:rPr>
          <w:rFonts w:eastAsia="Times New Roman" w:cs="Times New Roman"/>
        </w:rPr>
        <w:t>*</w:t>
      </w:r>
    </w:p>
    <w:p w14:paraId="00DA631C" w14:textId="7477948C" w:rsidR="00FE28B3" w:rsidRDefault="00FE28B3" w:rsidP="005114E0">
      <w:pPr>
        <w:pStyle w:val="ListParagraph"/>
        <w:numPr>
          <w:ilvl w:val="0"/>
          <w:numId w:val="7"/>
        </w:numPr>
        <w:rPr>
          <w:rFonts w:eastAsia="Times New Roman" w:cs="Times New Roman"/>
        </w:rPr>
      </w:pPr>
      <w:r>
        <w:rPr>
          <w:rFonts w:eastAsia="Times New Roman" w:cs="Times New Roman"/>
        </w:rPr>
        <w:t>Insurance levels</w:t>
      </w:r>
      <w:r w:rsidR="007D142D">
        <w:rPr>
          <w:rFonts w:eastAsia="Times New Roman" w:cs="Times New Roman"/>
        </w:rPr>
        <w:t>*</w:t>
      </w:r>
    </w:p>
    <w:p w14:paraId="5518DEF8" w14:textId="2A8AC236" w:rsidR="00FE28B3" w:rsidRDefault="00FE28B3" w:rsidP="005114E0">
      <w:pPr>
        <w:pStyle w:val="ListParagraph"/>
        <w:numPr>
          <w:ilvl w:val="0"/>
          <w:numId w:val="7"/>
        </w:numPr>
        <w:rPr>
          <w:rFonts w:eastAsia="Times New Roman" w:cs="Times New Roman"/>
        </w:rPr>
      </w:pPr>
      <w:r>
        <w:rPr>
          <w:rFonts w:eastAsia="Times New Roman" w:cs="Times New Roman"/>
        </w:rPr>
        <w:t>Audit approvals</w:t>
      </w:r>
      <w:r w:rsidR="007D142D">
        <w:rPr>
          <w:rFonts w:eastAsia="Times New Roman" w:cs="Times New Roman"/>
        </w:rPr>
        <w:t>*</w:t>
      </w:r>
    </w:p>
    <w:p w14:paraId="39A13749" w14:textId="6272D0FE" w:rsidR="00FE28B3" w:rsidRDefault="003B7A13" w:rsidP="005114E0">
      <w:pPr>
        <w:pStyle w:val="ListParagraph"/>
        <w:numPr>
          <w:ilvl w:val="0"/>
          <w:numId w:val="7"/>
        </w:numPr>
        <w:rPr>
          <w:rFonts w:eastAsia="Times New Roman" w:cs="Times New Roman"/>
        </w:rPr>
      </w:pPr>
      <w:r>
        <w:rPr>
          <w:rFonts w:eastAsia="Times New Roman" w:cs="Times New Roman"/>
        </w:rPr>
        <w:t>Customer service level</w:t>
      </w:r>
      <w:r w:rsidR="005E616A">
        <w:rPr>
          <w:rFonts w:eastAsia="Times New Roman" w:cs="Times New Roman"/>
        </w:rPr>
        <w:t>*</w:t>
      </w:r>
    </w:p>
    <w:p w14:paraId="3D375A2E" w14:textId="11083331" w:rsidR="00974FFA" w:rsidRDefault="00974FFA" w:rsidP="005114E0">
      <w:pPr>
        <w:pStyle w:val="ListParagraph"/>
        <w:numPr>
          <w:ilvl w:val="1"/>
          <w:numId w:val="8"/>
        </w:numPr>
        <w:rPr>
          <w:rFonts w:eastAsia="Times New Roman" w:cs="Times New Roman"/>
        </w:rPr>
      </w:pPr>
      <w:r>
        <w:rPr>
          <w:rFonts w:eastAsia="Times New Roman" w:cs="Times New Roman"/>
        </w:rPr>
        <w:t>Emergency support response time</w:t>
      </w:r>
      <w:r w:rsidR="003B7A13">
        <w:rPr>
          <w:rFonts w:ascii="Zapf Dingbats" w:eastAsia="Times New Roman" w:hAnsi="Zapf Dingbats" w:cs="Times New Roman"/>
        </w:rPr>
        <w:t>★</w:t>
      </w:r>
    </w:p>
    <w:p w14:paraId="74EDB16F" w14:textId="02A0A4B7" w:rsidR="00974FFA" w:rsidRDefault="00974FFA" w:rsidP="005114E0">
      <w:pPr>
        <w:pStyle w:val="ListParagraph"/>
        <w:numPr>
          <w:ilvl w:val="1"/>
          <w:numId w:val="8"/>
        </w:numPr>
        <w:rPr>
          <w:rFonts w:eastAsia="Times New Roman" w:cs="Times New Roman"/>
        </w:rPr>
      </w:pPr>
      <w:r>
        <w:rPr>
          <w:rFonts w:eastAsia="Times New Roman" w:cs="Times New Roman"/>
        </w:rPr>
        <w:t>General support response time</w:t>
      </w:r>
      <w:r w:rsidR="003B7A13">
        <w:rPr>
          <w:rFonts w:ascii="Zapf Dingbats" w:eastAsia="Times New Roman" w:hAnsi="Zapf Dingbats" w:cs="Times New Roman"/>
        </w:rPr>
        <w:t>★</w:t>
      </w:r>
    </w:p>
    <w:p w14:paraId="3149E1BB" w14:textId="28495521" w:rsidR="00974FFA" w:rsidRDefault="00974FFA" w:rsidP="005114E0">
      <w:pPr>
        <w:pStyle w:val="ListParagraph"/>
        <w:numPr>
          <w:ilvl w:val="1"/>
          <w:numId w:val="8"/>
        </w:numPr>
        <w:rPr>
          <w:rFonts w:eastAsia="Times New Roman" w:cs="Times New Roman"/>
        </w:rPr>
      </w:pPr>
      <w:r>
        <w:rPr>
          <w:rFonts w:eastAsia="Times New Roman" w:cs="Times New Roman"/>
        </w:rPr>
        <w:t>Engineering support available time</w:t>
      </w:r>
      <w:r w:rsidR="007D142D">
        <w:rPr>
          <w:rFonts w:eastAsia="Times New Roman" w:cs="Times New Roman"/>
        </w:rPr>
        <w:t>*</w:t>
      </w:r>
    </w:p>
    <w:p w14:paraId="6B13D4BE" w14:textId="20539FB8" w:rsidR="00974FFA" w:rsidRDefault="00974FFA" w:rsidP="005114E0">
      <w:pPr>
        <w:pStyle w:val="ListParagraph"/>
        <w:numPr>
          <w:ilvl w:val="1"/>
          <w:numId w:val="8"/>
        </w:numPr>
        <w:rPr>
          <w:rFonts w:eastAsia="Times New Roman" w:cs="Times New Roman"/>
        </w:rPr>
      </w:pPr>
      <w:r>
        <w:rPr>
          <w:rFonts w:eastAsia="Times New Roman" w:cs="Times New Roman"/>
        </w:rPr>
        <w:t xml:space="preserve"> Physical security available time</w:t>
      </w:r>
      <w:r w:rsidR="007D142D">
        <w:rPr>
          <w:rFonts w:eastAsia="Times New Roman" w:cs="Times New Roman"/>
        </w:rPr>
        <w:t>*</w:t>
      </w:r>
    </w:p>
    <w:p w14:paraId="579157FA" w14:textId="77777777" w:rsidR="00BD1BE9" w:rsidRDefault="00BD1BE9" w:rsidP="00291FD1">
      <w:pPr>
        <w:rPr>
          <w:rFonts w:eastAsia="Times New Roman" w:cs="Times New Roman"/>
        </w:rPr>
      </w:pPr>
    </w:p>
    <w:p w14:paraId="56A7B8CE" w14:textId="2B92BB1E" w:rsidR="003B7A13" w:rsidRDefault="003B7A13" w:rsidP="00291FD1">
      <w:pPr>
        <w:rPr>
          <w:rFonts w:eastAsia="Times New Roman" w:cs="Times New Roman"/>
        </w:rPr>
      </w:pPr>
      <w:r>
        <w:rPr>
          <w:rFonts w:eastAsia="Times New Roman" w:cs="Times New Roman"/>
        </w:rPr>
        <w:t xml:space="preserve">*: These parameters are </w:t>
      </w:r>
      <w:r w:rsidR="00A03D96">
        <w:rPr>
          <w:rFonts w:eastAsia="Times New Roman" w:cs="Times New Roman"/>
        </w:rPr>
        <w:t xml:space="preserve">collected based on the trust label definition. They are </w:t>
      </w:r>
      <w:r>
        <w:rPr>
          <w:rFonts w:eastAsia="Times New Roman" w:cs="Times New Roman"/>
        </w:rPr>
        <w:t xml:space="preserve">offered by the monitoring system </w:t>
      </w:r>
      <w:r w:rsidR="00A03D96">
        <w:rPr>
          <w:rFonts w:eastAsia="Times New Roman" w:cs="Times New Roman"/>
        </w:rPr>
        <w:t>from</w:t>
      </w:r>
      <w:r>
        <w:rPr>
          <w:rFonts w:eastAsia="Times New Roman" w:cs="Times New Roman"/>
        </w:rPr>
        <w:t xml:space="preserve"> the service/system configuration.</w:t>
      </w:r>
    </w:p>
    <w:p w14:paraId="729D4DBB" w14:textId="483143BF" w:rsidR="00291FD1" w:rsidRPr="003D7CCB" w:rsidRDefault="00291FD1" w:rsidP="00291FD1">
      <w:pPr>
        <w:rPr>
          <w:rFonts w:eastAsia="Times New Roman" w:cs="Times New Roman"/>
        </w:rPr>
      </w:pPr>
      <w:r w:rsidRPr="003D7CCB">
        <w:rPr>
          <w:rFonts w:eastAsia="Times New Roman" w:cs="Times New Roman"/>
        </w:rPr>
        <w:t>*</w:t>
      </w:r>
      <w:r w:rsidR="003B7A13">
        <w:rPr>
          <w:rFonts w:eastAsia="Times New Roman" w:cs="Times New Roman"/>
        </w:rPr>
        <w:t>*</w:t>
      </w:r>
      <w:r w:rsidRPr="003D7CCB">
        <w:rPr>
          <w:rFonts w:eastAsia="Times New Roman" w:cs="Times New Roman"/>
        </w:rPr>
        <w:t xml:space="preserve">: These parameters </w:t>
      </w:r>
      <w:r w:rsidR="003B7A13">
        <w:rPr>
          <w:rFonts w:eastAsia="Times New Roman" w:cs="Times New Roman"/>
        </w:rPr>
        <w:t>can be</w:t>
      </w:r>
      <w:r w:rsidRPr="003D7CCB">
        <w:rPr>
          <w:rFonts w:eastAsia="Times New Roman" w:cs="Times New Roman"/>
        </w:rPr>
        <w:t xml:space="preserve"> calculate</w:t>
      </w:r>
      <w:r>
        <w:rPr>
          <w:rFonts w:eastAsia="Times New Roman" w:cs="Times New Roman"/>
        </w:rPr>
        <w:t>d</w:t>
      </w:r>
      <w:r w:rsidRPr="003D7CCB">
        <w:rPr>
          <w:rFonts w:eastAsia="Times New Roman" w:cs="Times New Roman"/>
        </w:rPr>
        <w:t xml:space="preserve"> </w:t>
      </w:r>
      <w:r>
        <w:rPr>
          <w:rFonts w:eastAsia="Times New Roman" w:cs="Times New Roman"/>
        </w:rPr>
        <w:t>based on low-level monitoring records</w:t>
      </w:r>
      <w:r w:rsidR="00A03D96">
        <w:rPr>
          <w:rFonts w:eastAsia="Times New Roman" w:cs="Times New Roman"/>
        </w:rPr>
        <w:t xml:space="preserve">. The formulae of mapping are illustrated in section </w:t>
      </w:r>
      <w:proofErr w:type="gramStart"/>
      <w:r w:rsidR="00A03D96">
        <w:rPr>
          <w:rFonts w:eastAsia="Times New Roman" w:cs="Times New Roman"/>
        </w:rPr>
        <w:t>2.2.2 .</w:t>
      </w:r>
      <w:proofErr w:type="gramEnd"/>
    </w:p>
    <w:p w14:paraId="15E681DA" w14:textId="69C891CA" w:rsidR="00974FFA" w:rsidRPr="000656E1" w:rsidRDefault="003B7A13" w:rsidP="000656E1">
      <w:pPr>
        <w:rPr>
          <w:rFonts w:eastAsia="Times New Roman" w:cs="Times New Roman"/>
        </w:rPr>
      </w:pPr>
      <w:r>
        <w:rPr>
          <w:rFonts w:ascii="Zapf Dingbats" w:eastAsia="Times New Roman" w:hAnsi="Zapf Dingbats" w:cs="Times New Roman"/>
        </w:rPr>
        <w:t>★</w:t>
      </w:r>
      <w:r w:rsidR="00291FD1" w:rsidRPr="003D7CCB">
        <w:rPr>
          <w:rFonts w:eastAsia="Times New Roman" w:cs="Times New Roman"/>
        </w:rPr>
        <w:t xml:space="preserve">: </w:t>
      </w:r>
      <w:r w:rsidR="00974FFA" w:rsidRPr="003D7CCB">
        <w:rPr>
          <w:rFonts w:eastAsia="Times New Roman" w:cs="Times New Roman"/>
        </w:rPr>
        <w:t xml:space="preserve">These parameters </w:t>
      </w:r>
      <w:r w:rsidR="00974FFA">
        <w:rPr>
          <w:rFonts w:eastAsia="Times New Roman" w:cs="Times New Roman"/>
        </w:rPr>
        <w:t>are offered</w:t>
      </w:r>
      <w:r w:rsidR="00974FFA" w:rsidRPr="003D7CCB">
        <w:rPr>
          <w:rFonts w:eastAsia="Times New Roman" w:cs="Times New Roman"/>
        </w:rPr>
        <w:t xml:space="preserve"> </w:t>
      </w:r>
      <w:r w:rsidR="00974FFA">
        <w:rPr>
          <w:rFonts w:eastAsia="Times New Roman" w:cs="Times New Roman"/>
        </w:rPr>
        <w:t>by</w:t>
      </w:r>
      <w:r w:rsidR="00974FFA" w:rsidRPr="003D7CCB">
        <w:rPr>
          <w:rFonts w:eastAsia="Times New Roman" w:cs="Times New Roman"/>
        </w:rPr>
        <w:t xml:space="preserve"> the monitoring system, </w:t>
      </w:r>
      <w:r w:rsidR="00974FFA">
        <w:rPr>
          <w:rFonts w:eastAsia="Times New Roman" w:cs="Times New Roman"/>
        </w:rPr>
        <w:t>which can be obtained directly from its</w:t>
      </w:r>
      <w:r w:rsidR="00974FFA" w:rsidRPr="003D7CCB">
        <w:rPr>
          <w:rFonts w:eastAsia="Times New Roman" w:cs="Times New Roman"/>
        </w:rPr>
        <w:t xml:space="preserve"> </w:t>
      </w:r>
      <w:r w:rsidR="00974FFA">
        <w:rPr>
          <w:rFonts w:eastAsia="Times New Roman" w:cs="Times New Roman"/>
        </w:rPr>
        <w:t>records</w:t>
      </w:r>
      <w:r w:rsidR="00291FD1" w:rsidRPr="003D7CCB">
        <w:rPr>
          <w:rFonts w:eastAsia="Times New Roman" w:cs="Times New Roman"/>
        </w:rPr>
        <w:t>.</w:t>
      </w:r>
    </w:p>
    <w:p w14:paraId="10DEC9D0" w14:textId="4C1EB18C" w:rsidR="005617E1" w:rsidRDefault="005617E1" w:rsidP="005617E1">
      <w:pPr>
        <w:pStyle w:val="Heading2"/>
      </w:pPr>
      <w:bookmarkStart w:id="12" w:name="_Toc259973427"/>
      <w:r>
        <w:lastRenderedPageBreak/>
        <w:t>Trust Calculation Engine</w:t>
      </w:r>
      <w:bookmarkEnd w:id="12"/>
    </w:p>
    <w:p w14:paraId="4B33C551" w14:textId="0B93F760" w:rsidR="00D81F0C" w:rsidRPr="00D81F0C" w:rsidRDefault="00D81F0C" w:rsidP="00D81F0C">
      <w:r>
        <w:t>The trust calculation engine collects and aggregate</w:t>
      </w:r>
      <w:r w:rsidR="00BE3D83">
        <w:t>s</w:t>
      </w:r>
      <w:r>
        <w:t xml:space="preserve"> monitoring records. The processed records are stored in its database. Based on the data, it can </w:t>
      </w:r>
      <w:r w:rsidR="006B0D2A">
        <w:t xml:space="preserve">map low-level monitoring parameters to high-level </w:t>
      </w:r>
      <w:proofErr w:type="spellStart"/>
      <w:r w:rsidR="006B0D2A">
        <w:t>QoS</w:t>
      </w:r>
      <w:proofErr w:type="spellEnd"/>
      <w:r w:rsidR="006B0D2A">
        <w:t xml:space="preserve">, </w:t>
      </w:r>
      <w:r>
        <w:t xml:space="preserve">calculate </w:t>
      </w:r>
      <w:proofErr w:type="spellStart"/>
      <w:r>
        <w:t>truskmark</w:t>
      </w:r>
      <w:proofErr w:type="spellEnd"/>
      <w:r>
        <w:t xml:space="preserve">, </w:t>
      </w:r>
      <w:r w:rsidR="006B0D2A">
        <w:t>and</w:t>
      </w:r>
      <w:r>
        <w:t xml:space="preserve"> predicate required resources. </w:t>
      </w:r>
      <w:r w:rsidR="00C53513">
        <w:t xml:space="preserve">The functionalities </w:t>
      </w:r>
      <w:r>
        <w:t xml:space="preserve">of </w:t>
      </w:r>
      <w:r w:rsidR="00C53513">
        <w:t xml:space="preserve">the trust calculation engine </w:t>
      </w:r>
      <w:r>
        <w:t xml:space="preserve">are </w:t>
      </w:r>
      <w:r w:rsidR="00C53513">
        <w:t>explained</w:t>
      </w:r>
      <w:r>
        <w:t xml:space="preserve"> as follows.</w:t>
      </w:r>
    </w:p>
    <w:p w14:paraId="2071E425" w14:textId="2FA91D6C" w:rsidR="00C31DF9" w:rsidRDefault="005617E1" w:rsidP="00C31DF9">
      <w:pPr>
        <w:pStyle w:val="Heading3"/>
      </w:pPr>
      <w:bookmarkStart w:id="13" w:name="_Toc259973428"/>
      <w:r>
        <w:t xml:space="preserve">Data </w:t>
      </w:r>
      <w:r w:rsidR="000212C6">
        <w:t>Storage</w:t>
      </w:r>
      <w:bookmarkEnd w:id="13"/>
    </w:p>
    <w:p w14:paraId="0CAB8351" w14:textId="4A56ED15" w:rsidR="00C9291A" w:rsidRDefault="008E21AC" w:rsidP="008E21AC">
      <w:r>
        <w:t xml:space="preserve">The trust calculation engine is supposed to receive service level and infrastructure level records from the monitoring system. </w:t>
      </w:r>
      <w:r>
        <w:rPr>
          <w:rFonts w:hint="eastAsia"/>
        </w:rPr>
        <w:t>The</w:t>
      </w:r>
      <w:r>
        <w:t xml:space="preserve"> service level data will be applied for</w:t>
      </w:r>
      <w:r w:rsidR="006B0D2A">
        <w:t xml:space="preserve"> </w:t>
      </w:r>
      <w:proofErr w:type="spellStart"/>
      <w:r w:rsidR="006B0D2A">
        <w:t>QoS</w:t>
      </w:r>
      <w:proofErr w:type="spellEnd"/>
      <w:r w:rsidR="006B0D2A">
        <w:t xml:space="preserve"> mapping and</w:t>
      </w:r>
      <w:r>
        <w:t xml:space="preserve"> </w:t>
      </w:r>
      <w:r w:rsidR="005B3579">
        <w:t>quality analysis</w:t>
      </w:r>
      <w:r>
        <w:t xml:space="preserve">, whilst the infrastructure level records will be consumed for the </w:t>
      </w:r>
      <w:r w:rsidR="000D5EC2">
        <w:t>prediction</w:t>
      </w:r>
      <w:r>
        <w:t xml:space="preserve"> of resource consumption. </w:t>
      </w:r>
      <w:r w:rsidR="00824114">
        <w:t xml:space="preserve">Records </w:t>
      </w:r>
      <w:r w:rsidR="005B3579">
        <w:t>offered by</w:t>
      </w:r>
      <w:r w:rsidR="00824114">
        <w:t xml:space="preserve"> the monitoring system </w:t>
      </w:r>
      <w:r w:rsidR="00194979">
        <w:t>should be aggregated based on a 5-minute</w:t>
      </w:r>
      <w:r w:rsidR="00824114">
        <w:t xml:space="preserve"> </w:t>
      </w:r>
      <w:r w:rsidR="00194979">
        <w:t>time interval.</w:t>
      </w:r>
    </w:p>
    <w:p w14:paraId="498467AA" w14:textId="4092E44A" w:rsidR="00BF705F" w:rsidRPr="00CB6170" w:rsidRDefault="00194979" w:rsidP="008E21AC">
      <w:r>
        <w:t xml:space="preserve">In this work, we assume each service instance is associated with its </w:t>
      </w:r>
      <w:proofErr w:type="spellStart"/>
      <w:r w:rsidRPr="00883D70">
        <w:rPr>
          <w:i/>
        </w:rPr>
        <w:t>transactionID</w:t>
      </w:r>
      <w:proofErr w:type="spellEnd"/>
      <w:r w:rsidR="00CB6170">
        <w:rPr>
          <w:rFonts w:hint="eastAsia"/>
        </w:rPr>
        <w:t xml:space="preserve"> and</w:t>
      </w:r>
      <w:r>
        <w:t xml:space="preserve"> </w:t>
      </w:r>
      <w:proofErr w:type="spellStart"/>
      <w:r w:rsidRPr="00883D70">
        <w:rPr>
          <w:i/>
        </w:rPr>
        <w:t>serviceID</w:t>
      </w:r>
      <w:proofErr w:type="spellEnd"/>
      <w:r>
        <w:t xml:space="preserve">. </w:t>
      </w:r>
      <w:r w:rsidR="00CB6170">
        <w:t xml:space="preserve">The </w:t>
      </w:r>
      <w:proofErr w:type="spellStart"/>
      <w:r w:rsidR="00CB6170" w:rsidRPr="00875484">
        <w:rPr>
          <w:i/>
        </w:rPr>
        <w:t>transactionID</w:t>
      </w:r>
      <w:proofErr w:type="spellEnd"/>
      <w:r w:rsidR="00CB6170">
        <w:t xml:space="preserve"> uniquely identifies a service transaction</w:t>
      </w:r>
      <w:r w:rsidR="00082455">
        <w:t>;</w:t>
      </w:r>
      <w:r w:rsidR="00CB6170">
        <w:t xml:space="preserve"> t</w:t>
      </w:r>
      <w:r>
        <w:t xml:space="preserve">he </w:t>
      </w:r>
      <w:proofErr w:type="spellStart"/>
      <w:r w:rsidRPr="00883D70">
        <w:rPr>
          <w:i/>
        </w:rPr>
        <w:t>serviceID</w:t>
      </w:r>
      <w:proofErr w:type="spellEnd"/>
      <w:r>
        <w:t xml:space="preserve"> </w:t>
      </w:r>
      <w:r w:rsidR="006B052B">
        <w:t>uniquely identifies a service</w:t>
      </w:r>
      <w:r w:rsidR="00CB6170">
        <w:t xml:space="preserve"> been involved in a transaction</w:t>
      </w:r>
      <w:r w:rsidR="00863637">
        <w:t xml:space="preserve"> in the entire </w:t>
      </w:r>
      <w:r w:rsidR="007F5044">
        <w:t>environment</w:t>
      </w:r>
      <w:r w:rsidR="00985ECA">
        <w:t xml:space="preserve"> </w:t>
      </w:r>
      <w:r w:rsidR="00082455">
        <w:t>--</w:t>
      </w:r>
      <w:r w:rsidR="00CB6170">
        <w:t xml:space="preserve"> the </w:t>
      </w:r>
      <w:proofErr w:type="spellStart"/>
      <w:r w:rsidR="00CB6170" w:rsidRPr="00CB6170">
        <w:rPr>
          <w:i/>
        </w:rPr>
        <w:t>serviceID</w:t>
      </w:r>
      <w:r w:rsidR="00CB6170">
        <w:rPr>
          <w:i/>
        </w:rPr>
        <w:t>s</w:t>
      </w:r>
      <w:proofErr w:type="spellEnd"/>
      <w:r w:rsidR="006B052B" w:rsidRPr="00CB6170">
        <w:rPr>
          <w:i/>
        </w:rPr>
        <w:t xml:space="preserve"> </w:t>
      </w:r>
      <w:r w:rsidR="00CB6170">
        <w:t xml:space="preserve">of a given service are different when it invoked in different transactions. </w:t>
      </w:r>
    </w:p>
    <w:p w14:paraId="77E0C217" w14:textId="70B0F173" w:rsidR="00BF705F" w:rsidRDefault="00BF705F" w:rsidP="008E21AC">
      <w:r>
        <w:t xml:space="preserve">We decide to deploy a rational database in our solution. This is because the time intervals considered in trust calculation are different to that of </w:t>
      </w:r>
      <w:r w:rsidR="008A6B1E">
        <w:t xml:space="preserve">those service level </w:t>
      </w:r>
      <w:r>
        <w:t xml:space="preserve">records </w:t>
      </w:r>
      <w:r w:rsidR="0050025E">
        <w:t>offered by</w:t>
      </w:r>
      <w:r>
        <w:t xml:space="preserve"> the monitoring system. Therefore, we have to </w:t>
      </w:r>
      <w:r w:rsidR="005B3579">
        <w:t xml:space="preserve">perform </w:t>
      </w:r>
      <w:r>
        <w:t>aggregat</w:t>
      </w:r>
      <w:r w:rsidR="005B3579">
        <w:t>ion</w:t>
      </w:r>
      <w:r>
        <w:t>. Meanwhile, to</w:t>
      </w:r>
      <w:r w:rsidR="008A6B1E">
        <w:t xml:space="preserve"> predicate the resources required to support given </w:t>
      </w:r>
      <w:proofErr w:type="spellStart"/>
      <w:r w:rsidR="008A6B1E">
        <w:t>QoS</w:t>
      </w:r>
      <w:proofErr w:type="spellEnd"/>
      <w:r w:rsidR="008A6B1E">
        <w:t xml:space="preserve">, we have to retrieve infrastructure level records, and then process them to form </w:t>
      </w:r>
      <w:r w:rsidR="008A6B1E" w:rsidRPr="00A472CC">
        <w:t>service invocation characteristics</w:t>
      </w:r>
      <w:r w:rsidR="008A6B1E">
        <w:t xml:space="preserve"> – a range of values on system performance. </w:t>
      </w:r>
      <w:r w:rsidR="006338EC">
        <w:t xml:space="preserve">Although, </w:t>
      </w:r>
      <w:proofErr w:type="spellStart"/>
      <w:r w:rsidR="006338EC">
        <w:t>NoSQL</w:t>
      </w:r>
      <w:proofErr w:type="spellEnd"/>
      <w:r w:rsidR="006338EC">
        <w:t xml:space="preserve"> solutions are famous for their scalability and performance, rational database systems and SQL </w:t>
      </w:r>
      <w:r w:rsidR="00177DD2">
        <w:t>a</w:t>
      </w:r>
      <w:r w:rsidR="000952AF">
        <w:t xml:space="preserve">re suitable for our operations since they </w:t>
      </w:r>
      <w:r w:rsidR="000537DF">
        <w:t xml:space="preserve">are good at data </w:t>
      </w:r>
      <w:r w:rsidR="00334AFA" w:rsidRPr="00334AFA">
        <w:t>enquiry</w:t>
      </w:r>
      <w:r w:rsidR="000537DF">
        <w:t xml:space="preserve"> and analysis. </w:t>
      </w:r>
    </w:p>
    <w:p w14:paraId="3DE6CAAD" w14:textId="77777777" w:rsidR="007E13CC" w:rsidRDefault="006B052B" w:rsidP="008E21AC">
      <w:r>
        <w:t xml:space="preserve">Based on the above, the monitoring data are stored in </w:t>
      </w:r>
      <w:r w:rsidR="00E86AD1">
        <w:t>5</w:t>
      </w:r>
      <w:r w:rsidR="00E3274C">
        <w:t xml:space="preserve"> tables</w:t>
      </w:r>
      <w:r>
        <w:t xml:space="preserve"> in the database. </w:t>
      </w:r>
      <w:r w:rsidR="004B4575">
        <w:t>The records of table “</w:t>
      </w:r>
      <w:proofErr w:type="spellStart"/>
      <w:r w:rsidR="004B4575">
        <w:t>transactionInfo</w:t>
      </w:r>
      <w:proofErr w:type="spellEnd"/>
      <w:r w:rsidR="004B4575">
        <w:t>”, “</w:t>
      </w:r>
      <w:proofErr w:type="spellStart"/>
      <w:r w:rsidR="004B4575">
        <w:t>serviceLevelRec</w:t>
      </w:r>
      <w:proofErr w:type="spellEnd"/>
      <w:r w:rsidR="004B4575">
        <w:t>” and “</w:t>
      </w:r>
      <w:proofErr w:type="spellStart"/>
      <w:r w:rsidR="004B4575">
        <w:t>customerServiceLevelRec</w:t>
      </w:r>
      <w:proofErr w:type="spellEnd"/>
      <w:r w:rsidR="004B4575">
        <w:t>” are the states of services collected by the monitoring system. They will be applied for service level calculation. Meanwhile, the records of table “</w:t>
      </w:r>
      <w:proofErr w:type="spellStart"/>
      <w:r w:rsidR="004B4575">
        <w:t>configurationInfo</w:t>
      </w:r>
      <w:proofErr w:type="spellEnd"/>
      <w:r w:rsidR="004B4575">
        <w:t>” are the configuration of the services consumed by a given customer, which will be considered in trust label evaluation. In addition, the data stored in table “</w:t>
      </w:r>
      <w:proofErr w:type="spellStart"/>
      <w:r w:rsidR="004B4575">
        <w:t>infraLevelRec</w:t>
      </w:r>
      <w:proofErr w:type="spellEnd"/>
      <w:r w:rsidR="004B4575">
        <w:t>” are the infrastructure level information offered by the monitoring system that indicate the resource required to support certain service level</w:t>
      </w:r>
      <w:r w:rsidR="007E13CC">
        <w:t xml:space="preserve">. The data will be applied in resource prediction. </w:t>
      </w:r>
    </w:p>
    <w:p w14:paraId="6F746126" w14:textId="69C19E98" w:rsidR="008E21AC" w:rsidRDefault="006B052B" w:rsidP="008E21AC">
      <w:r>
        <w:t xml:space="preserve">The SQL to create the tables </w:t>
      </w:r>
      <w:r w:rsidR="00167311">
        <w:t>are given as follows.</w:t>
      </w:r>
      <w:r>
        <w:t xml:space="preserve">  </w:t>
      </w:r>
    </w:p>
    <w:p w14:paraId="11912255" w14:textId="3B22CFA2" w:rsidR="005D2865" w:rsidRDefault="005D2865" w:rsidP="0031753B">
      <w:pPr>
        <w:ind w:left="720"/>
      </w:pPr>
      <w:r>
        <w:rPr>
          <w:noProof/>
          <w:lang w:eastAsia="en-US"/>
        </w:rPr>
        <w:drawing>
          <wp:inline distT="0" distB="0" distL="0" distR="0" wp14:anchorId="22941FF4" wp14:editId="12BB836B">
            <wp:extent cx="3289925" cy="1670050"/>
            <wp:effectExtent l="0" t="0" r="12700"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217" cy="1670706"/>
                    </a:xfrm>
                    <a:prstGeom prst="rect">
                      <a:avLst/>
                    </a:prstGeom>
                    <a:noFill/>
                    <a:ln>
                      <a:noFill/>
                    </a:ln>
                  </pic:spPr>
                </pic:pic>
              </a:graphicData>
            </a:graphic>
          </wp:inline>
        </w:drawing>
      </w:r>
    </w:p>
    <w:p w14:paraId="6B31E3AE" w14:textId="41F3E87B" w:rsidR="0031753B" w:rsidRDefault="00E46100" w:rsidP="00875484">
      <w:pPr>
        <w:ind w:left="720"/>
      </w:pPr>
      <w:r>
        <w:rPr>
          <w:noProof/>
          <w:lang w:eastAsia="en-US"/>
        </w:rPr>
        <w:lastRenderedPageBreak/>
        <w:drawing>
          <wp:inline distT="0" distB="0" distL="0" distR="0" wp14:anchorId="4A80C72B" wp14:editId="01CF007D">
            <wp:extent cx="3019725" cy="36576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083" cy="3658033"/>
                    </a:xfrm>
                    <a:prstGeom prst="rect">
                      <a:avLst/>
                    </a:prstGeom>
                    <a:noFill/>
                    <a:ln>
                      <a:noFill/>
                    </a:ln>
                  </pic:spPr>
                </pic:pic>
              </a:graphicData>
            </a:graphic>
          </wp:inline>
        </w:drawing>
      </w:r>
    </w:p>
    <w:p w14:paraId="13689301" w14:textId="648FCD3C" w:rsidR="00875484" w:rsidRDefault="0031753B" w:rsidP="00875484">
      <w:pPr>
        <w:ind w:left="720"/>
      </w:pPr>
      <w:r>
        <w:rPr>
          <w:noProof/>
          <w:lang w:eastAsia="en-US"/>
        </w:rPr>
        <w:drawing>
          <wp:inline distT="0" distB="0" distL="0" distR="0" wp14:anchorId="6C304002" wp14:editId="019C414C">
            <wp:extent cx="3096797" cy="285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562" cy="2858206"/>
                    </a:xfrm>
                    <a:prstGeom prst="rect">
                      <a:avLst/>
                    </a:prstGeom>
                    <a:noFill/>
                    <a:ln>
                      <a:noFill/>
                    </a:ln>
                  </pic:spPr>
                </pic:pic>
              </a:graphicData>
            </a:graphic>
          </wp:inline>
        </w:drawing>
      </w:r>
    </w:p>
    <w:p w14:paraId="08FAF4E5" w14:textId="50170FA1" w:rsidR="0031753B" w:rsidRDefault="0031753B" w:rsidP="00875484">
      <w:pPr>
        <w:ind w:left="720"/>
      </w:pPr>
      <w:r>
        <w:rPr>
          <w:noProof/>
          <w:lang w:eastAsia="en-US"/>
        </w:rPr>
        <w:lastRenderedPageBreak/>
        <w:drawing>
          <wp:inline distT="0" distB="0" distL="0" distR="0" wp14:anchorId="2D570CB2" wp14:editId="5EB95FF4">
            <wp:extent cx="3184557"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229" cy="2057834"/>
                    </a:xfrm>
                    <a:prstGeom prst="rect">
                      <a:avLst/>
                    </a:prstGeom>
                    <a:noFill/>
                    <a:ln>
                      <a:noFill/>
                    </a:ln>
                  </pic:spPr>
                </pic:pic>
              </a:graphicData>
            </a:graphic>
          </wp:inline>
        </w:drawing>
      </w:r>
    </w:p>
    <w:p w14:paraId="4B843F9F" w14:textId="0BE87C91" w:rsidR="00D713E4" w:rsidRDefault="005D2865" w:rsidP="00875484">
      <w:pPr>
        <w:ind w:left="720"/>
      </w:pPr>
      <w:r>
        <w:rPr>
          <w:noProof/>
          <w:lang w:eastAsia="en-US"/>
        </w:rPr>
        <w:drawing>
          <wp:inline distT="0" distB="0" distL="0" distR="0" wp14:anchorId="2B262D2E" wp14:editId="6E5E2509">
            <wp:extent cx="3200400" cy="2781385"/>
            <wp:effectExtent l="0" t="0" r="0" b="127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1" cy="2781386"/>
                    </a:xfrm>
                    <a:prstGeom prst="rect">
                      <a:avLst/>
                    </a:prstGeom>
                    <a:noFill/>
                    <a:ln>
                      <a:noFill/>
                    </a:ln>
                  </pic:spPr>
                </pic:pic>
              </a:graphicData>
            </a:graphic>
          </wp:inline>
        </w:drawing>
      </w:r>
    </w:p>
    <w:p w14:paraId="16ACB7A0" w14:textId="2CBFC2D5" w:rsidR="00FF58F8" w:rsidRPr="008E21AC" w:rsidRDefault="00FF58F8" w:rsidP="00875484">
      <w:pPr>
        <w:ind w:left="720"/>
      </w:pPr>
    </w:p>
    <w:p w14:paraId="5735231D" w14:textId="415EB906" w:rsidR="00C31DF9" w:rsidRDefault="00890766" w:rsidP="00C31DF9">
      <w:pPr>
        <w:pStyle w:val="Heading3"/>
      </w:pPr>
      <w:bookmarkStart w:id="14" w:name="_Toc259973429"/>
      <w:proofErr w:type="spellStart"/>
      <w:r>
        <w:rPr>
          <w:rFonts w:hint="eastAsia"/>
        </w:rPr>
        <w:t>QoS</w:t>
      </w:r>
      <w:proofErr w:type="spellEnd"/>
      <w:r>
        <w:t xml:space="preserve"> </w:t>
      </w:r>
      <w:r w:rsidR="005617E1">
        <w:t>Mapping</w:t>
      </w:r>
      <w:r w:rsidR="00251D18">
        <w:t xml:space="preserve"> </w:t>
      </w:r>
      <w:r w:rsidR="00C52A51">
        <w:rPr>
          <w:rFonts w:hint="eastAsia"/>
        </w:rPr>
        <w:t>&amp; Trust</w:t>
      </w:r>
      <w:r w:rsidR="00C52A51">
        <w:t xml:space="preserve"> Analysis</w:t>
      </w:r>
      <w:bookmarkEnd w:id="14"/>
    </w:p>
    <w:p w14:paraId="0F0F64EA" w14:textId="5C776410" w:rsidR="00231874" w:rsidRDefault="0057058A" w:rsidP="007B0C83">
      <w:pPr>
        <w:pStyle w:val="Figure"/>
      </w:pPr>
      <w:r>
        <w:rPr>
          <w:noProof/>
          <w:lang w:eastAsia="en-US"/>
        </w:rPr>
        <w:drawing>
          <wp:inline distT="0" distB="0" distL="0" distR="0" wp14:anchorId="11EE6FD4" wp14:editId="0B0BA378">
            <wp:extent cx="5732145" cy="2595150"/>
            <wp:effectExtent l="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595150"/>
                    </a:xfrm>
                    <a:prstGeom prst="rect">
                      <a:avLst/>
                    </a:prstGeom>
                    <a:noFill/>
                    <a:ln>
                      <a:noFill/>
                    </a:ln>
                  </pic:spPr>
                </pic:pic>
              </a:graphicData>
            </a:graphic>
          </wp:inline>
        </w:drawing>
      </w:r>
    </w:p>
    <w:p w14:paraId="272938CA" w14:textId="251C1A5F" w:rsidR="008C40C0" w:rsidRDefault="008C40C0" w:rsidP="008C40C0">
      <w:pPr>
        <w:pStyle w:val="Caption"/>
      </w:pPr>
      <w:bookmarkStart w:id="15" w:name="_Toc259973442"/>
      <w:proofErr w:type="gramStart"/>
      <w:r>
        <w:t xml:space="preserve">Figure </w:t>
      </w:r>
      <w:r>
        <w:fldChar w:fldCharType="begin"/>
      </w:r>
      <w:r>
        <w:instrText xml:space="preserve"> SEQ Figure \* ARABIC </w:instrText>
      </w:r>
      <w:r>
        <w:fldChar w:fldCharType="separate"/>
      </w:r>
      <w:r>
        <w:rPr>
          <w:noProof/>
        </w:rPr>
        <w:t>3</w:t>
      </w:r>
      <w:r>
        <w:rPr>
          <w:noProof/>
        </w:rPr>
        <w:fldChar w:fldCharType="end"/>
      </w:r>
      <w:r>
        <w:t>.</w:t>
      </w:r>
      <w:proofErr w:type="gramEnd"/>
      <w:r>
        <w:t xml:space="preserve"> </w:t>
      </w:r>
      <w:proofErr w:type="spellStart"/>
      <w:r>
        <w:t>QoS</w:t>
      </w:r>
      <w:proofErr w:type="spellEnd"/>
      <w:r>
        <w:t xml:space="preserve"> Mapping and Quality Analysis.</w:t>
      </w:r>
      <w:bookmarkEnd w:id="15"/>
    </w:p>
    <w:p w14:paraId="29045B24" w14:textId="77777777" w:rsidR="008C40C0" w:rsidRDefault="008C40C0" w:rsidP="00F53D8D">
      <w:pPr>
        <w:pStyle w:val="Caption"/>
      </w:pPr>
    </w:p>
    <w:p w14:paraId="253B9383" w14:textId="1BA80D63" w:rsidR="005D5759" w:rsidRDefault="00376B8C" w:rsidP="005D5759">
      <w:r>
        <w:lastRenderedPageBreak/>
        <w:t xml:space="preserve">The trust calculation workflow is depicted graphically in Figure 2. It will map monitoring records to </w:t>
      </w:r>
      <w:proofErr w:type="spellStart"/>
      <w:r>
        <w:t>QoS</w:t>
      </w:r>
      <w:proofErr w:type="spellEnd"/>
      <w:r>
        <w:t xml:space="preserve"> information, and then calculate the trust mark. Initially, </w:t>
      </w:r>
      <w:r w:rsidR="003B2497">
        <w:t>processed</w:t>
      </w:r>
      <w:r w:rsidR="008F0C6B">
        <w:t xml:space="preserve"> monitoring records stored in the database </w:t>
      </w:r>
      <w:r>
        <w:t>are</w:t>
      </w:r>
      <w:r w:rsidR="008F0C6B">
        <w:t xml:space="preserve"> mapped to </w:t>
      </w:r>
      <w:proofErr w:type="spellStart"/>
      <w:r w:rsidR="008F0C6B">
        <w:t>QoS</w:t>
      </w:r>
      <w:proofErr w:type="spellEnd"/>
      <w:r w:rsidR="00FA6C4B">
        <w:t xml:space="preserve"> terms</w:t>
      </w:r>
      <w:r w:rsidR="00AC196E">
        <w:t xml:space="preserve"> </w:t>
      </w:r>
      <w:r w:rsidR="0093087C">
        <w:t>based on a given time interval</w:t>
      </w:r>
      <w:r w:rsidR="008F0C6B">
        <w:t xml:space="preserve">. </w:t>
      </w:r>
      <w:r w:rsidR="005D5759">
        <w:t>The mapping process can be defined as follows.</w:t>
      </w:r>
    </w:p>
    <w:p w14:paraId="7996BCA9" w14:textId="688D5F40" w:rsidR="005D5759" w:rsidRDefault="00FA73B7" w:rsidP="005114E0">
      <w:pPr>
        <w:pStyle w:val="ListParagraph"/>
        <w:numPr>
          <w:ilvl w:val="0"/>
          <w:numId w:val="2"/>
        </w:numPr>
        <w:spacing w:after="0" w:line="240" w:lineRule="auto"/>
      </w:pPr>
      <w:r>
        <w:t>Service U</w:t>
      </w:r>
      <w:r w:rsidR="005D5759">
        <w:t>ptime</w:t>
      </w:r>
    </w:p>
    <w:p w14:paraId="26D0A8D1" w14:textId="77777777" w:rsidR="005D5759" w:rsidRDefault="005D5759" w:rsidP="005114E0">
      <w:pPr>
        <w:pStyle w:val="ListParagraph"/>
        <w:numPr>
          <w:ilvl w:val="0"/>
          <w:numId w:val="3"/>
        </w:numPr>
        <w:spacing w:after="0" w:line="240" w:lineRule="auto"/>
      </w:pPr>
      <w:r>
        <w:t>Definitions</w:t>
      </w:r>
    </w:p>
    <w:p w14:paraId="2DE91280" w14:textId="5BF06A1F" w:rsidR="005D5759" w:rsidRDefault="005D5759" w:rsidP="005114E0">
      <w:pPr>
        <w:pStyle w:val="ListParagraph"/>
        <w:numPr>
          <w:ilvl w:val="0"/>
          <w:numId w:val="4"/>
        </w:numPr>
        <w:spacing w:after="0" w:line="240" w:lineRule="auto"/>
      </w:pPr>
      <w:r>
        <w:t xml:space="preserve">“Total Number of Minutes to Use the Service” is the total accumulated minutes during </w:t>
      </w:r>
      <w:r w:rsidR="00EF5B29">
        <w:t>a given time interval</w:t>
      </w:r>
      <w:r w:rsidR="0007562C">
        <w:t xml:space="preserve"> for which the cloud</w:t>
      </w:r>
      <w:r>
        <w:t xml:space="preserve"> service is used. </w:t>
      </w:r>
    </w:p>
    <w:p w14:paraId="6177714B" w14:textId="5009FBF2" w:rsidR="005D5759" w:rsidRDefault="005D5759" w:rsidP="005114E0">
      <w:pPr>
        <w:pStyle w:val="ListParagraph"/>
        <w:numPr>
          <w:ilvl w:val="0"/>
          <w:numId w:val="4"/>
        </w:numPr>
        <w:spacing w:after="0" w:line="240" w:lineRule="auto"/>
      </w:pPr>
      <w:r>
        <w:t>“</w:t>
      </w:r>
      <w:r w:rsidR="00907411">
        <w:t xml:space="preserve">Service </w:t>
      </w:r>
      <w:r>
        <w:t>Down Time” is the total accumulated minutes during which the service is marked as unavailable. If a customer’s initiated attempts to use t</w:t>
      </w:r>
      <w:r w:rsidR="00112DCD">
        <w:t>he service fail</w:t>
      </w:r>
      <w:r>
        <w:t xml:space="preserve"> (5XX server Errors) then the 1-minute time interval is marked as unavailable. Failures caused by the network at the site used by the customer to connect the service are not included.</w:t>
      </w:r>
    </w:p>
    <w:p w14:paraId="3E423E4F" w14:textId="72B618A4" w:rsidR="005D5759" w:rsidRDefault="00112DCD" w:rsidP="005114E0">
      <w:pPr>
        <w:pStyle w:val="ListParagraph"/>
        <w:numPr>
          <w:ilvl w:val="0"/>
          <w:numId w:val="4"/>
        </w:numPr>
        <w:spacing w:after="0" w:line="240" w:lineRule="auto"/>
      </w:pPr>
      <w:r>
        <w:t>“Service U</w:t>
      </w:r>
      <w:r w:rsidR="005D5759">
        <w:t xml:space="preserve">ptime” for a given service is calculated by subtracting from the </w:t>
      </w:r>
      <w:r w:rsidR="00907411">
        <w:t xml:space="preserve">Service </w:t>
      </w:r>
      <w:r w:rsidR="005D5759">
        <w:t>Down Time divided by Total Number of Minut</w:t>
      </w:r>
      <w:r w:rsidR="00414F68">
        <w:t>es to Use the Service. Service U</w:t>
      </w:r>
      <w:r w:rsidR="005D5759">
        <w:t>ptime is reflected by the following formula:</w:t>
      </w:r>
    </w:p>
    <w:p w14:paraId="0E5D4467" w14:textId="77777777" w:rsidR="005D5759" w:rsidRDefault="005D5759" w:rsidP="005D5759">
      <w:pPr>
        <w:pStyle w:val="ListParagraph"/>
        <w:ind w:left="2573"/>
      </w:pPr>
    </w:p>
    <w:p w14:paraId="2B15E5E2" w14:textId="76EEF10B" w:rsidR="005D5759" w:rsidRPr="00BB57F3" w:rsidRDefault="005D5759" w:rsidP="005D5759">
      <w:pPr>
        <w:pStyle w:val="ListParagraph"/>
        <w:ind w:left="2880"/>
        <w:rPr>
          <w:rFonts w:cs="Tahoma"/>
        </w:rPr>
      </w:pPr>
      <m:oMathPara>
        <m:oMath>
          <m:r>
            <m:rPr>
              <m:sty m:val="p"/>
            </m:rPr>
            <w:rPr>
              <w:rFonts w:ascii="Cambria Math" w:hAnsi="Cambria Math"/>
            </w:rPr>
            <m:t>Service Uptime %</m:t>
          </m:r>
          <m:r>
            <m:rPr>
              <m:sty m:val="p"/>
            </m:rPr>
            <w:rPr>
              <w:rFonts w:ascii="Cambria Math" w:hAnsi="Cambria Math" w:cs="Cambria Math"/>
            </w:rPr>
            <m:t>= 1-</m:t>
          </m:r>
          <m:f>
            <m:fPr>
              <m:ctrlPr>
                <w:ins w:id="16" w:author="Author">
                  <w:rPr>
                    <w:rFonts w:ascii="Cambria Math" w:hAnsi="Cambria Math" w:cs="Tahoma"/>
                  </w:rPr>
                </w:ins>
              </m:ctrlPr>
            </m:fPr>
            <m:num>
              <m:r>
                <m:rPr>
                  <m:sty m:val="p"/>
                </m:rPr>
                <w:rPr>
                  <w:rFonts w:ascii="Cambria Math" w:hAnsi="Cambria Math" w:cs="Cambria Math"/>
                </w:rPr>
                <m:t xml:space="preserve">Service Downtime  </m:t>
              </m:r>
            </m:num>
            <m:den>
              <m:r>
                <m:rPr>
                  <m:sty m:val="p"/>
                </m:rPr>
                <w:rPr>
                  <w:rFonts w:ascii="Cambria Math" w:hAnsi="Cambria Math" w:cs="Tahoma"/>
                </w:rPr>
                <m:t>Total Number of Minutes to Use the Service</m:t>
              </m:r>
            </m:den>
          </m:f>
        </m:oMath>
      </m:oMathPara>
    </w:p>
    <w:p w14:paraId="0220C701" w14:textId="77777777" w:rsidR="005D5759" w:rsidRDefault="005D5759" w:rsidP="005D5759"/>
    <w:p w14:paraId="3E7F11CF" w14:textId="312B74A2" w:rsidR="005D5759" w:rsidRDefault="00BC0887" w:rsidP="005114E0">
      <w:pPr>
        <w:pStyle w:val="ListParagraph"/>
        <w:numPr>
          <w:ilvl w:val="0"/>
          <w:numId w:val="2"/>
        </w:numPr>
        <w:spacing w:after="0" w:line="240" w:lineRule="auto"/>
      </w:pPr>
      <w:r>
        <w:rPr>
          <w:rFonts w:eastAsia="Times New Roman" w:cs="Times New Roman"/>
        </w:rPr>
        <w:t>S</w:t>
      </w:r>
      <w:r w:rsidR="009701FB">
        <w:rPr>
          <w:rFonts w:eastAsia="Times New Roman" w:cs="Times New Roman"/>
        </w:rPr>
        <w:t xml:space="preserve">torage </w:t>
      </w:r>
      <w:r w:rsidR="00FA73B7">
        <w:t>A</w:t>
      </w:r>
      <w:r w:rsidR="005D5759">
        <w:t>vailability</w:t>
      </w:r>
    </w:p>
    <w:p w14:paraId="2BDAFEA1" w14:textId="77777777" w:rsidR="005D5759" w:rsidRDefault="005D5759" w:rsidP="005114E0">
      <w:pPr>
        <w:pStyle w:val="ListParagraph"/>
        <w:numPr>
          <w:ilvl w:val="0"/>
          <w:numId w:val="3"/>
        </w:numPr>
        <w:spacing w:after="0" w:line="240" w:lineRule="auto"/>
      </w:pPr>
      <w:r>
        <w:t>Definitions</w:t>
      </w:r>
    </w:p>
    <w:p w14:paraId="0B673B76" w14:textId="7AA87969" w:rsidR="005D5759" w:rsidRDefault="005D5759" w:rsidP="005114E0">
      <w:pPr>
        <w:pStyle w:val="ListParagraph"/>
        <w:numPr>
          <w:ilvl w:val="0"/>
          <w:numId w:val="5"/>
        </w:numPr>
        <w:spacing w:after="0" w:line="240" w:lineRule="auto"/>
      </w:pPr>
      <w:r>
        <w:t>“</w:t>
      </w:r>
      <w:r w:rsidR="006137B5">
        <w:t xml:space="preserve">Storage </w:t>
      </w:r>
      <w:r>
        <w:t xml:space="preserve">Down Time” is the total accumulated minutes during which the </w:t>
      </w:r>
      <w:r w:rsidR="0046322E">
        <w:t>cloud storage</w:t>
      </w:r>
      <w:r>
        <w:t xml:space="preserve"> </w:t>
      </w:r>
      <w:r w:rsidR="0031753B">
        <w:t>is</w:t>
      </w:r>
      <w:r>
        <w:t xml:space="preserve"> marked as unavailable. If a customer’s initiated attempts to use the data</w:t>
      </w:r>
      <w:r w:rsidR="00414F68">
        <w:t xml:space="preserve"> complete</w:t>
      </w:r>
      <w:r>
        <w:t xml:space="preserve"> unsuccessfully then the 1-minute time interval is marked as unavailable. Failures caused by the network at the site used by the customer to connect the service are not included.</w:t>
      </w:r>
    </w:p>
    <w:p w14:paraId="64548C55" w14:textId="04930687" w:rsidR="00F4018A" w:rsidRDefault="00F4018A" w:rsidP="00F4018A">
      <w:pPr>
        <w:pStyle w:val="ListParagraph"/>
        <w:numPr>
          <w:ilvl w:val="0"/>
          <w:numId w:val="5"/>
        </w:numPr>
        <w:spacing w:after="0" w:line="240" w:lineRule="auto"/>
      </w:pPr>
      <w:r>
        <w:t xml:space="preserve">“Total Number of Minutes to Use the Service” is the total accumulated minutes </w:t>
      </w:r>
      <w:r w:rsidR="00EF5B29">
        <w:t xml:space="preserve">during a given time interval </w:t>
      </w:r>
      <w:r>
        <w:t xml:space="preserve">for which </w:t>
      </w:r>
      <w:r w:rsidR="00357FF9">
        <w:t>the cloud</w:t>
      </w:r>
      <w:r>
        <w:t xml:space="preserve"> service is used. </w:t>
      </w:r>
    </w:p>
    <w:p w14:paraId="1260D099" w14:textId="5BF78A50" w:rsidR="005D5759" w:rsidRDefault="005D5759" w:rsidP="005114E0">
      <w:pPr>
        <w:pStyle w:val="ListParagraph"/>
        <w:numPr>
          <w:ilvl w:val="0"/>
          <w:numId w:val="5"/>
        </w:numPr>
        <w:spacing w:after="0" w:line="240" w:lineRule="auto"/>
      </w:pPr>
      <w:r>
        <w:t>“</w:t>
      </w:r>
      <w:r w:rsidR="0031753B">
        <w:t xml:space="preserve">Storage </w:t>
      </w:r>
      <w:r w:rsidR="00EE17AE">
        <w:t>A</w:t>
      </w:r>
      <w:r>
        <w:t xml:space="preserve">vailability” for data stored in the cloud is calculated by subtracting from the </w:t>
      </w:r>
      <w:r w:rsidR="006137B5">
        <w:t xml:space="preserve">Storage </w:t>
      </w:r>
      <w:r>
        <w:t xml:space="preserve">Down Time divided by </w:t>
      </w:r>
      <w:r w:rsidR="00F4018A">
        <w:t>Total Number of Minutes to Use the Service</w:t>
      </w:r>
      <w:r>
        <w:t xml:space="preserve">. </w:t>
      </w:r>
      <w:r w:rsidR="00410E33">
        <w:t>Storage Service A</w:t>
      </w:r>
      <w:r w:rsidR="00BC0887">
        <w:t>vailability</w:t>
      </w:r>
      <w:r>
        <w:t xml:space="preserve"> is reflected by the following formula:</w:t>
      </w:r>
    </w:p>
    <w:p w14:paraId="272F2FF0" w14:textId="77777777" w:rsidR="005D5759" w:rsidRDefault="005D5759" w:rsidP="005D5759">
      <w:pPr>
        <w:pStyle w:val="ListParagraph"/>
        <w:ind w:left="2573"/>
      </w:pPr>
    </w:p>
    <w:p w14:paraId="584EC00F" w14:textId="48744622" w:rsidR="005D5759" w:rsidRPr="00B7036C" w:rsidRDefault="0031753B" w:rsidP="005D5759">
      <w:pPr>
        <w:pStyle w:val="ListParagraph"/>
        <w:ind w:left="2880"/>
        <w:rPr>
          <w:rFonts w:cs="Tahoma"/>
        </w:rPr>
      </w:pPr>
      <m:oMathPara>
        <m:oMath>
          <m:r>
            <m:rPr>
              <m:sty m:val="p"/>
            </m:rPr>
            <w:rPr>
              <w:rFonts w:ascii="Cambria Math" w:hAnsi="Cambria Math"/>
            </w:rPr>
            <m:t>Storage Service Availability %</m:t>
          </m:r>
          <m:r>
            <m:rPr>
              <m:sty m:val="p"/>
            </m:rPr>
            <w:rPr>
              <w:rFonts w:ascii="Cambria Math" w:hAnsi="Cambria Math" w:cs="Cambria Math"/>
            </w:rPr>
            <m:t>= 1-</m:t>
          </m:r>
          <m:f>
            <m:fPr>
              <m:ctrlPr>
                <w:ins w:id="17" w:author="Author">
                  <w:rPr>
                    <w:rFonts w:ascii="Cambria Math" w:hAnsi="Cambria Math" w:cs="Tahoma"/>
                  </w:rPr>
                </w:ins>
              </m:ctrlPr>
            </m:fPr>
            <m:num>
              <m:r>
                <m:rPr>
                  <m:sty m:val="p"/>
                </m:rPr>
                <w:rPr>
                  <w:rFonts w:ascii="Cambria Math" w:hAnsi="Cambria Math" w:cs="Cambria Math"/>
                </w:rPr>
                <m:t xml:space="preserve">Storage Downtime  </m:t>
              </m:r>
            </m:num>
            <m:den>
              <m:r>
                <m:rPr>
                  <m:sty m:val="p"/>
                </m:rPr>
                <w:rPr>
                  <w:rFonts w:ascii="Cambria Math" w:hAnsi="Cambria Math"/>
                </w:rPr>
                <m:t>Total Number of Minutes to Use the Service</m:t>
              </m:r>
            </m:den>
          </m:f>
        </m:oMath>
      </m:oMathPara>
    </w:p>
    <w:p w14:paraId="602AF04A" w14:textId="0832CA88" w:rsidR="005D5759" w:rsidRDefault="005D5759" w:rsidP="005114E0">
      <w:pPr>
        <w:pStyle w:val="ListParagraph"/>
        <w:numPr>
          <w:ilvl w:val="0"/>
          <w:numId w:val="2"/>
        </w:numPr>
        <w:spacing w:after="0" w:line="240" w:lineRule="auto"/>
      </w:pPr>
      <w:r>
        <w:t xml:space="preserve">Data </w:t>
      </w:r>
      <w:r w:rsidR="0014409C">
        <w:rPr>
          <w:rFonts w:hint="eastAsia"/>
        </w:rPr>
        <w:t>S</w:t>
      </w:r>
      <w:r>
        <w:rPr>
          <w:rFonts w:hint="eastAsia"/>
        </w:rPr>
        <w:t>e</w:t>
      </w:r>
      <w:r>
        <w:t>curity</w:t>
      </w:r>
    </w:p>
    <w:p w14:paraId="6A5135D9" w14:textId="77777777" w:rsidR="005D5759" w:rsidRDefault="005D5759" w:rsidP="005114E0">
      <w:pPr>
        <w:pStyle w:val="ListParagraph"/>
        <w:numPr>
          <w:ilvl w:val="0"/>
          <w:numId w:val="3"/>
        </w:numPr>
        <w:spacing w:after="0" w:line="240" w:lineRule="auto"/>
      </w:pPr>
      <w:r>
        <w:t>Definitions</w:t>
      </w:r>
    </w:p>
    <w:p w14:paraId="488BC669" w14:textId="77777777" w:rsidR="005D5759" w:rsidRDefault="005D5759" w:rsidP="005114E0">
      <w:pPr>
        <w:pStyle w:val="ListParagraph"/>
        <w:numPr>
          <w:ilvl w:val="3"/>
          <w:numId w:val="6"/>
        </w:numPr>
        <w:spacing w:after="0" w:line="240" w:lineRule="auto"/>
      </w:pPr>
      <w:r>
        <w:t>“</w:t>
      </w:r>
      <w:r>
        <w:rPr>
          <w:rFonts w:hint="eastAsia"/>
        </w:rPr>
        <w:t>Tot</w:t>
      </w:r>
      <w:r>
        <w:t xml:space="preserve">al Number of Services” is the total </w:t>
      </w:r>
      <w:r>
        <w:rPr>
          <w:rFonts w:hint="eastAsia"/>
        </w:rPr>
        <w:t>num</w:t>
      </w:r>
      <w:r>
        <w:t xml:space="preserve">ber of services constituting a transaction.  </w:t>
      </w:r>
    </w:p>
    <w:p w14:paraId="3547784C" w14:textId="0735AADC" w:rsidR="005D5759" w:rsidRDefault="005D5759" w:rsidP="005114E0">
      <w:pPr>
        <w:pStyle w:val="ListParagraph"/>
        <w:numPr>
          <w:ilvl w:val="3"/>
          <w:numId w:val="6"/>
        </w:numPr>
        <w:spacing w:after="0" w:line="240" w:lineRule="auto"/>
      </w:pPr>
      <w:r>
        <w:t>“Number of Services Violating Security Rules” is the number of services that violate security rules in a transaction</w:t>
      </w:r>
      <w:r w:rsidR="0076065D">
        <w:t xml:space="preserve"> during the </w:t>
      </w:r>
      <w:r w:rsidR="00FA73B7">
        <w:lastRenderedPageBreak/>
        <w:t>lifetime</w:t>
      </w:r>
      <w:r w:rsidR="0076065D">
        <w:t xml:space="preserve"> of the transaction</w:t>
      </w:r>
      <w:r w:rsidR="0014409C">
        <w:t>. Data S</w:t>
      </w:r>
      <w:r>
        <w:t>ecurity is reflected by the following formula:</w:t>
      </w:r>
    </w:p>
    <w:p w14:paraId="11DEC066" w14:textId="77777777" w:rsidR="005D5759" w:rsidRDefault="005D5759" w:rsidP="005D5759">
      <w:pPr>
        <w:pStyle w:val="ListParagraph"/>
        <w:ind w:left="2573"/>
      </w:pPr>
    </w:p>
    <w:p w14:paraId="47766CDF" w14:textId="50A223FB" w:rsidR="005D5759" w:rsidRPr="009C5B2A" w:rsidRDefault="005D5759" w:rsidP="005D5759">
      <w:pPr>
        <w:ind w:left="3240"/>
        <w:rPr>
          <w:rFonts w:cs="Tahoma"/>
        </w:rPr>
      </w:pPr>
      <m:oMathPara>
        <m:oMath>
          <m:r>
            <m:rPr>
              <m:sty m:val="p"/>
            </m:rPr>
            <w:rPr>
              <w:rFonts w:ascii="Cambria Math" w:hAnsi="Cambria Math"/>
            </w:rPr>
            <m:t>Data Security %</m:t>
          </m:r>
          <m:r>
            <m:rPr>
              <m:sty m:val="p"/>
            </m:rPr>
            <w:rPr>
              <w:rFonts w:ascii="Cambria Math" w:hAnsi="Cambria Math" w:cs="Cambria Math"/>
            </w:rPr>
            <m:t>= 1-</m:t>
          </m:r>
          <m:f>
            <m:fPr>
              <m:ctrlPr>
                <w:ins w:id="18" w:author="Author">
                  <w:rPr>
                    <w:rFonts w:ascii="Cambria Math" w:hAnsi="Cambria Math" w:cs="Tahoma"/>
                  </w:rPr>
                </w:ins>
              </m:ctrlPr>
            </m:fPr>
            <m:num>
              <m:r>
                <m:rPr>
                  <m:sty m:val="p"/>
                </m:rPr>
                <w:rPr>
                  <w:rFonts w:ascii="Cambria Math" w:hAnsi="Cambria Math" w:cs="Cambria Math"/>
                </w:rPr>
                <m:t xml:space="preserve">Number of Service Violating Security Rules  </m:t>
              </m:r>
            </m:num>
            <m:den>
              <m:r>
                <m:rPr>
                  <m:sty m:val="p"/>
                </m:rPr>
                <w:rPr>
                  <w:rFonts w:ascii="Cambria Math" w:hAnsi="Cambria Math" w:cs="Tahoma"/>
                </w:rPr>
                <m:t>Total Number of Services</m:t>
              </m:r>
            </m:den>
          </m:f>
        </m:oMath>
      </m:oMathPara>
    </w:p>
    <w:p w14:paraId="4E11E110" w14:textId="47463963" w:rsidR="009C5B2A" w:rsidRDefault="00FC38DE" w:rsidP="005114E0">
      <w:pPr>
        <w:pStyle w:val="ListParagraph"/>
        <w:numPr>
          <w:ilvl w:val="0"/>
          <w:numId w:val="2"/>
        </w:numPr>
        <w:spacing w:after="0" w:line="240" w:lineRule="auto"/>
      </w:pPr>
      <w:r>
        <w:t>Internal Network U</w:t>
      </w:r>
      <w:r w:rsidR="009C5B2A">
        <w:t>ptime</w:t>
      </w:r>
    </w:p>
    <w:p w14:paraId="1EF40DBD" w14:textId="77777777" w:rsidR="009C5B2A" w:rsidRDefault="009C5B2A" w:rsidP="005114E0">
      <w:pPr>
        <w:pStyle w:val="ListParagraph"/>
        <w:numPr>
          <w:ilvl w:val="0"/>
          <w:numId w:val="3"/>
        </w:numPr>
        <w:spacing w:after="0" w:line="240" w:lineRule="auto"/>
      </w:pPr>
      <w:r>
        <w:t>Definitions</w:t>
      </w:r>
    </w:p>
    <w:p w14:paraId="2076D67A" w14:textId="2AA87EC6" w:rsidR="009C5B2A" w:rsidRDefault="009C5B2A" w:rsidP="005114E0">
      <w:pPr>
        <w:pStyle w:val="ListParagraph"/>
        <w:numPr>
          <w:ilvl w:val="0"/>
          <w:numId w:val="9"/>
        </w:numPr>
        <w:spacing w:after="0" w:line="240" w:lineRule="auto"/>
      </w:pPr>
      <w:r>
        <w:t xml:space="preserve">“Down Time of Internal Connection” is the total accumulated minutes during which the </w:t>
      </w:r>
      <w:r w:rsidR="00D4558D">
        <w:t>cloud service has no</w:t>
      </w:r>
      <w:r w:rsidR="00FC38DE">
        <w:t xml:space="preserve"> internal connectivity</w:t>
      </w:r>
      <w:r>
        <w:t xml:space="preserve">. </w:t>
      </w:r>
    </w:p>
    <w:p w14:paraId="2C9BC06E" w14:textId="12A5A812" w:rsidR="00F4018A" w:rsidRDefault="00F4018A" w:rsidP="00F4018A">
      <w:pPr>
        <w:pStyle w:val="ListParagraph"/>
        <w:numPr>
          <w:ilvl w:val="0"/>
          <w:numId w:val="9"/>
        </w:numPr>
        <w:spacing w:after="0" w:line="240" w:lineRule="auto"/>
      </w:pPr>
      <w:r>
        <w:t xml:space="preserve">“Total Number of Minutes to Use the Service” is the total accumulated minutes during </w:t>
      </w:r>
      <w:r w:rsidR="006B104F">
        <w:t>a given time interval</w:t>
      </w:r>
      <w:r w:rsidR="00F55318">
        <w:t xml:space="preserve"> for which the cloud</w:t>
      </w:r>
      <w:r>
        <w:t xml:space="preserve"> service is used. </w:t>
      </w:r>
    </w:p>
    <w:p w14:paraId="3D216017" w14:textId="1A7C4B63" w:rsidR="009C5B2A" w:rsidRDefault="009C5B2A" w:rsidP="005114E0">
      <w:pPr>
        <w:pStyle w:val="ListParagraph"/>
        <w:numPr>
          <w:ilvl w:val="0"/>
          <w:numId w:val="9"/>
        </w:numPr>
        <w:spacing w:after="0" w:line="240" w:lineRule="auto"/>
      </w:pPr>
      <w:r>
        <w:t xml:space="preserve">“Internal Network Uptime” is calculated by subtracting from the Down Time </w:t>
      </w:r>
      <w:r w:rsidR="00E016EB">
        <w:t xml:space="preserve">of Internal Connection </w:t>
      </w:r>
      <w:r>
        <w:t xml:space="preserve">divided by </w:t>
      </w:r>
      <w:r w:rsidR="00F4018A">
        <w:t>Total Number of Minutes to Use the Service</w:t>
      </w:r>
      <w:r>
        <w:t>. Internal Network Uptime is reflected by the following formula:</w:t>
      </w:r>
    </w:p>
    <w:p w14:paraId="07CC942C" w14:textId="36950C5F" w:rsidR="009C5B2A" w:rsidRPr="00E016EB" w:rsidRDefault="009C5B2A" w:rsidP="009C5B2A">
      <w:pPr>
        <w:ind w:left="3240"/>
        <w:rPr>
          <w:rFonts w:cs="Tahoma"/>
        </w:rPr>
      </w:pPr>
      <m:oMathPara>
        <m:oMath>
          <m:r>
            <m:rPr>
              <m:sty m:val="p"/>
            </m:rPr>
            <w:rPr>
              <w:rFonts w:ascii="Cambria Math" w:hAnsi="Cambria Math"/>
            </w:rPr>
            <m:t>Internal Network Uptime %</m:t>
          </m:r>
          <m:r>
            <m:rPr>
              <m:sty m:val="p"/>
            </m:rPr>
            <w:rPr>
              <w:rFonts w:ascii="Cambria Math" w:hAnsi="Cambria Math" w:cs="Cambria Math"/>
            </w:rPr>
            <m:t>= 1-</m:t>
          </m:r>
          <m:f>
            <m:fPr>
              <m:ctrlPr>
                <w:ins w:id="19" w:author="Author">
                  <w:rPr>
                    <w:rFonts w:ascii="Cambria Math" w:hAnsi="Cambria Math" w:cs="Tahoma"/>
                  </w:rPr>
                </w:ins>
              </m:ctrlPr>
            </m:fPr>
            <m:num>
              <m:r>
                <m:rPr>
                  <m:sty m:val="p"/>
                </m:rPr>
                <w:rPr>
                  <w:rFonts w:ascii="Cambria Math" w:hAnsi="Cambria Math"/>
                </w:rPr>
                <m:t>Down Time of Internal Connection</m:t>
              </m:r>
              <m:r>
                <m:rPr>
                  <m:sty m:val="p"/>
                </m:rPr>
                <w:rPr>
                  <w:rFonts w:ascii="Cambria Math" w:hAnsi="Cambria Math" w:cs="Cambria Math"/>
                </w:rPr>
                <m:t xml:space="preserve">  </m:t>
              </m:r>
            </m:num>
            <m:den>
              <m:r>
                <m:rPr>
                  <m:sty m:val="p"/>
                </m:rPr>
                <w:rPr>
                  <w:rFonts w:ascii="Cambria Math" w:hAnsi="Cambria Math"/>
                </w:rPr>
                <m:t>Total Number of Minutes to Use the Service</m:t>
              </m:r>
            </m:den>
          </m:f>
        </m:oMath>
      </m:oMathPara>
    </w:p>
    <w:p w14:paraId="108E47CD" w14:textId="4A8B12A2" w:rsidR="00E016EB" w:rsidRDefault="00236894" w:rsidP="005114E0">
      <w:pPr>
        <w:pStyle w:val="ListParagraph"/>
        <w:numPr>
          <w:ilvl w:val="0"/>
          <w:numId w:val="2"/>
        </w:numPr>
        <w:spacing w:after="0" w:line="240" w:lineRule="auto"/>
      </w:pPr>
      <w:r>
        <w:t>External Network U</w:t>
      </w:r>
      <w:r w:rsidR="00E016EB">
        <w:t>ptime</w:t>
      </w:r>
    </w:p>
    <w:p w14:paraId="3D653F1E" w14:textId="77777777" w:rsidR="00E016EB" w:rsidRDefault="00E016EB" w:rsidP="005114E0">
      <w:pPr>
        <w:pStyle w:val="ListParagraph"/>
        <w:numPr>
          <w:ilvl w:val="0"/>
          <w:numId w:val="3"/>
        </w:numPr>
        <w:spacing w:after="0" w:line="240" w:lineRule="auto"/>
      </w:pPr>
      <w:r>
        <w:t>Definitions</w:t>
      </w:r>
    </w:p>
    <w:p w14:paraId="70332BDA" w14:textId="1596C1EF" w:rsidR="00E016EB" w:rsidRDefault="00E016EB" w:rsidP="00062329">
      <w:pPr>
        <w:pStyle w:val="ListParagraph"/>
        <w:numPr>
          <w:ilvl w:val="0"/>
          <w:numId w:val="10"/>
        </w:numPr>
        <w:spacing w:after="0" w:line="240" w:lineRule="auto"/>
      </w:pPr>
      <w:r>
        <w:t xml:space="preserve">“Down Time of External Connection” is the total accumulated minutes </w:t>
      </w:r>
      <w:r w:rsidR="00D4558D">
        <w:t>during which the cloud service has no external connectivity.</w:t>
      </w:r>
    </w:p>
    <w:p w14:paraId="1C026C0A" w14:textId="58738DFC" w:rsidR="00062329" w:rsidRDefault="00062329" w:rsidP="00062329">
      <w:pPr>
        <w:pStyle w:val="ListParagraph"/>
        <w:numPr>
          <w:ilvl w:val="0"/>
          <w:numId w:val="10"/>
        </w:numPr>
        <w:spacing w:after="0" w:line="240" w:lineRule="auto"/>
      </w:pPr>
      <w:r>
        <w:t>“Total Number of Minutes to Use the Service” is the total ac</w:t>
      </w:r>
      <w:r w:rsidR="00985F29">
        <w:t>cumulated minutes during a given time interval</w:t>
      </w:r>
      <w:r>
        <w:t xml:space="preserve"> for which </w:t>
      </w:r>
      <w:r w:rsidR="00985F29">
        <w:t>the cloud</w:t>
      </w:r>
      <w:r>
        <w:t xml:space="preserve"> service is used. </w:t>
      </w:r>
    </w:p>
    <w:p w14:paraId="76262EBF" w14:textId="4B66EFF9" w:rsidR="00E016EB" w:rsidRDefault="00E016EB" w:rsidP="00062329">
      <w:pPr>
        <w:pStyle w:val="ListParagraph"/>
        <w:numPr>
          <w:ilvl w:val="0"/>
          <w:numId w:val="10"/>
        </w:numPr>
        <w:spacing w:after="0" w:line="240" w:lineRule="auto"/>
      </w:pPr>
      <w:r>
        <w:t xml:space="preserve">“External Network Uptime” is calculated by subtracting from the Down Time of External Connection divided by </w:t>
      </w:r>
      <w:r w:rsidR="00062329">
        <w:t>Total Number of Minutes to Use the Service</w:t>
      </w:r>
      <w:r>
        <w:t>. External Network Uptime is reflected by the following formula:</w:t>
      </w:r>
    </w:p>
    <w:p w14:paraId="31DC4C99" w14:textId="31B26226" w:rsidR="00E016EB" w:rsidRPr="007B0C83" w:rsidRDefault="006C46DD" w:rsidP="00E016EB">
      <w:pPr>
        <w:ind w:left="3240"/>
        <w:rPr>
          <w:rFonts w:cs="Tahoma"/>
        </w:rPr>
      </w:pPr>
      <m:oMathPara>
        <m:oMath>
          <m:r>
            <m:rPr>
              <m:sty m:val="p"/>
            </m:rPr>
            <w:rPr>
              <w:rFonts w:ascii="Cambria Math" w:hAnsi="Cambria Math"/>
            </w:rPr>
            <m:t>External Network Uptime %</m:t>
          </m:r>
          <m:r>
            <m:rPr>
              <m:sty m:val="p"/>
            </m:rPr>
            <w:rPr>
              <w:rFonts w:ascii="Cambria Math" w:hAnsi="Cambria Math" w:cs="Cambria Math"/>
            </w:rPr>
            <m:t>= 1-</m:t>
          </m:r>
          <m:f>
            <m:fPr>
              <m:ctrlPr>
                <w:ins w:id="20" w:author="Author">
                  <w:rPr>
                    <w:rFonts w:ascii="Cambria Math" w:hAnsi="Cambria Math" w:cs="Tahoma"/>
                  </w:rPr>
                </w:ins>
              </m:ctrlPr>
            </m:fPr>
            <m:num>
              <m:r>
                <m:rPr>
                  <m:sty m:val="p"/>
                </m:rPr>
                <w:rPr>
                  <w:rFonts w:ascii="Cambria Math" w:hAnsi="Cambria Math"/>
                </w:rPr>
                <m:t>Down Time of External Connection</m:t>
              </m:r>
              <m:r>
                <m:rPr>
                  <m:sty m:val="p"/>
                </m:rPr>
                <w:rPr>
                  <w:rFonts w:ascii="Cambria Math" w:hAnsi="Cambria Math" w:cs="Cambria Math"/>
                </w:rPr>
                <m:t xml:space="preserve">  </m:t>
              </m:r>
            </m:num>
            <m:den>
              <m:r>
                <m:rPr>
                  <m:sty m:val="p"/>
                </m:rPr>
                <w:rPr>
                  <w:rFonts w:ascii="Cambria Math" w:hAnsi="Cambria Math"/>
                </w:rPr>
                <m:t>Total Number of Minutes to Use the Service</m:t>
              </m:r>
            </m:den>
          </m:f>
        </m:oMath>
      </m:oMathPara>
    </w:p>
    <w:p w14:paraId="28DBF86D" w14:textId="754EA604" w:rsidR="007B0C83" w:rsidRDefault="007B0C83" w:rsidP="005114E0">
      <w:pPr>
        <w:pStyle w:val="ListParagraph"/>
        <w:numPr>
          <w:ilvl w:val="0"/>
          <w:numId w:val="2"/>
        </w:numPr>
        <w:spacing w:after="0" w:line="240" w:lineRule="auto"/>
      </w:pPr>
      <w:r>
        <w:t xml:space="preserve">Primary DNS </w:t>
      </w:r>
      <w:r w:rsidR="007A05EC">
        <w:t>A</w:t>
      </w:r>
      <w:r w:rsidR="00085B26">
        <w:t>vailability</w:t>
      </w:r>
    </w:p>
    <w:p w14:paraId="19D630E3" w14:textId="77777777" w:rsidR="007B0C83" w:rsidRDefault="007B0C83" w:rsidP="005114E0">
      <w:pPr>
        <w:pStyle w:val="ListParagraph"/>
        <w:numPr>
          <w:ilvl w:val="0"/>
          <w:numId w:val="3"/>
        </w:numPr>
        <w:spacing w:after="0" w:line="240" w:lineRule="auto"/>
      </w:pPr>
      <w:r>
        <w:t>Definitions</w:t>
      </w:r>
    </w:p>
    <w:p w14:paraId="491E2C49" w14:textId="1B1130CB" w:rsidR="007B0C83" w:rsidRDefault="007B0C83" w:rsidP="00E94AFD">
      <w:pPr>
        <w:pStyle w:val="ListParagraph"/>
        <w:numPr>
          <w:ilvl w:val="0"/>
          <w:numId w:val="11"/>
        </w:numPr>
        <w:spacing w:after="0" w:line="240" w:lineRule="auto"/>
      </w:pPr>
      <w:r>
        <w:t xml:space="preserve">“Down Time of </w:t>
      </w:r>
      <w:r w:rsidR="007144F0">
        <w:t>Primary DNS</w:t>
      </w:r>
      <w:r>
        <w:t xml:space="preserve">” is the total accumulated minutes during which the </w:t>
      </w:r>
      <w:r w:rsidR="007144F0">
        <w:t xml:space="preserve">DNS </w:t>
      </w:r>
      <w:r>
        <w:t xml:space="preserve">service is marked as unavailable. </w:t>
      </w:r>
    </w:p>
    <w:p w14:paraId="05C68584" w14:textId="4875664C" w:rsidR="00E94AFD" w:rsidRDefault="00E94AFD" w:rsidP="00E94AFD">
      <w:pPr>
        <w:pStyle w:val="ListParagraph"/>
        <w:numPr>
          <w:ilvl w:val="0"/>
          <w:numId w:val="11"/>
        </w:numPr>
        <w:spacing w:after="0" w:line="240" w:lineRule="auto"/>
      </w:pPr>
      <w:r>
        <w:t xml:space="preserve">“Total Number of Minutes to Use the Service” is the total accumulated minutes during </w:t>
      </w:r>
      <w:r w:rsidR="0094393A">
        <w:t>a given time interval</w:t>
      </w:r>
      <w:r>
        <w:t xml:space="preserve"> for which </w:t>
      </w:r>
      <w:r w:rsidR="0094393A">
        <w:t>the cloud</w:t>
      </w:r>
      <w:r>
        <w:t xml:space="preserve"> service is used. </w:t>
      </w:r>
    </w:p>
    <w:p w14:paraId="2595D2B9" w14:textId="00552010" w:rsidR="007B0C83" w:rsidRDefault="007B0C83" w:rsidP="00E94AFD">
      <w:pPr>
        <w:pStyle w:val="ListParagraph"/>
        <w:numPr>
          <w:ilvl w:val="0"/>
          <w:numId w:val="11"/>
        </w:numPr>
        <w:spacing w:after="0" w:line="240" w:lineRule="auto"/>
      </w:pPr>
      <w:r>
        <w:t>“</w:t>
      </w:r>
      <w:r w:rsidR="007144F0">
        <w:t>Primary</w:t>
      </w:r>
      <w:r w:rsidR="00885C98">
        <w:t xml:space="preserve"> DNS A</w:t>
      </w:r>
      <w:r w:rsidR="007144F0">
        <w:t>vailability</w:t>
      </w:r>
      <w:r>
        <w:t xml:space="preserve">” is calculated by subtracting from the Down Time of </w:t>
      </w:r>
      <w:r w:rsidR="007144F0">
        <w:t>Primary DNS</w:t>
      </w:r>
      <w:r>
        <w:t xml:space="preserve"> divided by </w:t>
      </w:r>
      <w:r w:rsidR="00E94AFD">
        <w:t>Total Number of Minutes to Use the Service</w:t>
      </w:r>
      <w:r>
        <w:t xml:space="preserve">. </w:t>
      </w:r>
      <w:r w:rsidR="007A05EC">
        <w:t>Primary DNS A</w:t>
      </w:r>
      <w:r w:rsidR="00FD245E">
        <w:t>vailability</w:t>
      </w:r>
      <w:r>
        <w:t xml:space="preserve"> is reflected by the following formula:</w:t>
      </w:r>
    </w:p>
    <w:p w14:paraId="7FC1D3C0" w14:textId="61181C75" w:rsidR="007B0C83" w:rsidRPr="00885C98" w:rsidRDefault="00E42E80" w:rsidP="007B0C83">
      <w:pPr>
        <w:ind w:left="3240"/>
        <w:rPr>
          <w:rFonts w:cs="Tahoma"/>
        </w:rPr>
      </w:pPr>
      <m:oMathPara>
        <m:oMath>
          <m:r>
            <m:rPr>
              <m:sty m:val="p"/>
            </m:rPr>
            <w:rPr>
              <w:rFonts w:ascii="Cambria Math" w:hAnsi="Cambria Math"/>
            </w:rPr>
            <m:t>Primary DNS Availability %</m:t>
          </m:r>
          <m:r>
            <m:rPr>
              <m:sty m:val="p"/>
            </m:rPr>
            <w:rPr>
              <w:rFonts w:ascii="Cambria Math" w:hAnsi="Cambria Math" w:cs="Cambria Math"/>
            </w:rPr>
            <m:t>= 1-</m:t>
          </m:r>
          <m:f>
            <m:fPr>
              <m:ctrlPr>
                <w:ins w:id="21" w:author="Author">
                  <w:rPr>
                    <w:rFonts w:ascii="Cambria Math" w:hAnsi="Cambria Math" w:cs="Tahoma"/>
                  </w:rPr>
                </w:ins>
              </m:ctrlPr>
            </m:fPr>
            <m:num>
              <m:r>
                <m:rPr>
                  <m:sty m:val="p"/>
                </m:rPr>
                <w:rPr>
                  <w:rFonts w:ascii="Cambria Math" w:hAnsi="Cambria Math"/>
                </w:rPr>
                <m:t>Down Time of Primary DNS</m:t>
              </m:r>
              <m:r>
                <m:rPr>
                  <m:sty m:val="p"/>
                </m:rPr>
                <w:rPr>
                  <w:rFonts w:ascii="Cambria Math" w:hAnsi="Cambria Math" w:cs="Cambria Math"/>
                </w:rPr>
                <m:t xml:space="preserve">  </m:t>
              </m:r>
            </m:num>
            <m:den>
              <m:r>
                <m:rPr>
                  <m:sty m:val="p"/>
                </m:rPr>
                <w:rPr>
                  <w:rFonts w:ascii="Cambria Math" w:hAnsi="Cambria Math"/>
                </w:rPr>
                <m:t>Total Number of Minutes to Use the Service</m:t>
              </m:r>
            </m:den>
          </m:f>
        </m:oMath>
      </m:oMathPara>
    </w:p>
    <w:p w14:paraId="53EF43BF" w14:textId="19F5AC16" w:rsidR="00885C98" w:rsidRDefault="006E407E" w:rsidP="005114E0">
      <w:pPr>
        <w:pStyle w:val="ListParagraph"/>
        <w:numPr>
          <w:ilvl w:val="0"/>
          <w:numId w:val="2"/>
        </w:numPr>
        <w:spacing w:after="0" w:line="240" w:lineRule="auto"/>
      </w:pPr>
      <w:r>
        <w:t>Load Balancing A</w:t>
      </w:r>
      <w:r w:rsidR="00885C98">
        <w:t>vailability</w:t>
      </w:r>
    </w:p>
    <w:p w14:paraId="1D06E189" w14:textId="77777777" w:rsidR="00885C98" w:rsidRDefault="00885C98" w:rsidP="005114E0">
      <w:pPr>
        <w:pStyle w:val="ListParagraph"/>
        <w:numPr>
          <w:ilvl w:val="0"/>
          <w:numId w:val="3"/>
        </w:numPr>
        <w:spacing w:after="0" w:line="240" w:lineRule="auto"/>
      </w:pPr>
      <w:r>
        <w:lastRenderedPageBreak/>
        <w:t>Definitions</w:t>
      </w:r>
    </w:p>
    <w:p w14:paraId="577CD766" w14:textId="77777777" w:rsidR="006C2437" w:rsidRDefault="00885C98" w:rsidP="006C2437">
      <w:pPr>
        <w:pStyle w:val="ListParagraph"/>
        <w:numPr>
          <w:ilvl w:val="0"/>
          <w:numId w:val="12"/>
        </w:numPr>
        <w:spacing w:after="0" w:line="240" w:lineRule="auto"/>
      </w:pPr>
      <w:r>
        <w:t>“Down Time of Load Balancing Service” is the total accumulated minutes during which the load balancing service is marked as unavailable.</w:t>
      </w:r>
    </w:p>
    <w:p w14:paraId="2C0714DF" w14:textId="5B751834" w:rsidR="00885C98" w:rsidRDefault="006C2437" w:rsidP="006C2437">
      <w:pPr>
        <w:pStyle w:val="ListParagraph"/>
        <w:numPr>
          <w:ilvl w:val="0"/>
          <w:numId w:val="12"/>
        </w:numPr>
        <w:spacing w:after="0" w:line="240" w:lineRule="auto"/>
      </w:pPr>
      <w:r>
        <w:t xml:space="preserve">“Total Number of Minutes to Use the Service” is the total accumulated minutes during </w:t>
      </w:r>
      <w:r w:rsidR="00540DF0">
        <w:t>a given time interval</w:t>
      </w:r>
      <w:r>
        <w:t xml:space="preserve"> for which </w:t>
      </w:r>
      <w:r w:rsidR="00540DF0">
        <w:t>the cloud</w:t>
      </w:r>
      <w:r>
        <w:t xml:space="preserve"> service is used. </w:t>
      </w:r>
      <w:r w:rsidR="00885C98">
        <w:t xml:space="preserve"> </w:t>
      </w:r>
    </w:p>
    <w:p w14:paraId="26B86928" w14:textId="70BEB741" w:rsidR="00885C98" w:rsidRDefault="00885C98" w:rsidP="006C2437">
      <w:pPr>
        <w:pStyle w:val="ListParagraph"/>
        <w:numPr>
          <w:ilvl w:val="0"/>
          <w:numId w:val="12"/>
        </w:numPr>
        <w:spacing w:after="0" w:line="240" w:lineRule="auto"/>
      </w:pPr>
      <w:r>
        <w:t>“</w:t>
      </w:r>
      <w:r w:rsidR="00BC0887">
        <w:t>Load Balancing A</w:t>
      </w:r>
      <w:r>
        <w:t xml:space="preserve">vailability” is calculated by subtracting from the Down Time of </w:t>
      </w:r>
      <w:r w:rsidR="00BC0887">
        <w:t xml:space="preserve">Load Balancing Service </w:t>
      </w:r>
      <w:r>
        <w:t xml:space="preserve">divided by </w:t>
      </w:r>
      <w:r w:rsidR="00BE3A7B">
        <w:t>Total Number of Minutes to Use the Service</w:t>
      </w:r>
      <w:r>
        <w:t xml:space="preserve">. </w:t>
      </w:r>
      <w:r w:rsidR="003B2E6D">
        <w:t>Load balancing availability</w:t>
      </w:r>
      <w:r>
        <w:t xml:space="preserve"> is reflected by the following formula:</w:t>
      </w:r>
    </w:p>
    <w:p w14:paraId="0BA6FB93" w14:textId="1C5B7D16" w:rsidR="00885C98" w:rsidRPr="006C2437" w:rsidRDefault="003B2E6D" w:rsidP="00885C98">
      <w:pPr>
        <w:ind w:left="3240"/>
        <w:rPr>
          <w:rFonts w:cs="Tahoma"/>
        </w:rPr>
      </w:pPr>
      <m:oMathPara>
        <m:oMath>
          <m:r>
            <m:rPr>
              <m:sty m:val="p"/>
            </m:rPr>
            <w:rPr>
              <w:rFonts w:ascii="Cambria Math" w:hAnsi="Cambria Math"/>
            </w:rPr>
            <m:t>Load Balancing Availability %</m:t>
          </m:r>
          <m:r>
            <m:rPr>
              <m:sty m:val="p"/>
            </m:rPr>
            <w:rPr>
              <w:rFonts w:ascii="Cambria Math" w:hAnsi="Cambria Math" w:cs="Cambria Math"/>
            </w:rPr>
            <m:t>= 1-</m:t>
          </m:r>
          <m:f>
            <m:fPr>
              <m:ctrlPr>
                <w:ins w:id="22" w:author="Author">
                  <w:rPr>
                    <w:rFonts w:ascii="Cambria Math" w:hAnsi="Cambria Math" w:cs="Tahoma"/>
                  </w:rPr>
                </w:ins>
              </m:ctrlPr>
            </m:fPr>
            <m:num>
              <m:r>
                <m:rPr>
                  <m:sty m:val="p"/>
                </m:rPr>
                <w:rPr>
                  <w:rFonts w:ascii="Cambria Math" w:hAnsi="Cambria Math"/>
                </w:rPr>
                <m:t>Down Time of Load Balancing Service</m:t>
              </m:r>
              <m:r>
                <m:rPr>
                  <m:sty m:val="p"/>
                </m:rPr>
                <w:rPr>
                  <w:rFonts w:ascii="Cambria Math" w:hAnsi="Cambria Math" w:cs="Cambria Math"/>
                </w:rPr>
                <m:t xml:space="preserve">  </m:t>
              </m:r>
            </m:num>
            <m:den>
              <m:r>
                <m:rPr>
                  <m:sty m:val="p"/>
                </m:rPr>
                <w:rPr>
                  <w:rFonts w:ascii="Cambria Math" w:hAnsi="Cambria Math"/>
                </w:rPr>
                <m:t>Total Number of Minutes to Use the Service</m:t>
              </m:r>
            </m:den>
          </m:f>
        </m:oMath>
      </m:oMathPara>
    </w:p>
    <w:p w14:paraId="7EAD7F98" w14:textId="77777777" w:rsidR="006C2437" w:rsidRPr="009C5B2A" w:rsidRDefault="006C2437" w:rsidP="00885C98">
      <w:pPr>
        <w:ind w:left="3240"/>
        <w:rPr>
          <w:rFonts w:cs="Tahoma"/>
        </w:rPr>
      </w:pPr>
    </w:p>
    <w:tbl>
      <w:tblPr>
        <w:tblStyle w:val="TableGrid"/>
        <w:tblW w:w="0" w:type="auto"/>
        <w:tblLayout w:type="fixed"/>
        <w:tblLook w:val="04A0" w:firstRow="1" w:lastRow="0" w:firstColumn="1" w:lastColumn="0" w:noHBand="0" w:noVBand="1"/>
      </w:tblPr>
      <w:tblGrid>
        <w:gridCol w:w="3794"/>
        <w:gridCol w:w="1843"/>
        <w:gridCol w:w="1842"/>
        <w:gridCol w:w="1764"/>
      </w:tblGrid>
      <w:tr w:rsidR="00784941" w14:paraId="7D2F975E" w14:textId="77777777" w:rsidTr="00A6720C">
        <w:tc>
          <w:tcPr>
            <w:tcW w:w="3794" w:type="dxa"/>
          </w:tcPr>
          <w:p w14:paraId="22F84AF9" w14:textId="77777777" w:rsidR="00784941" w:rsidRDefault="00784941" w:rsidP="00AE6983">
            <w:pPr>
              <w:rPr>
                <w:rFonts w:cs="Tahoma"/>
              </w:rPr>
            </w:pPr>
          </w:p>
        </w:tc>
        <w:tc>
          <w:tcPr>
            <w:tcW w:w="1843" w:type="dxa"/>
          </w:tcPr>
          <w:p w14:paraId="2A60EE1A" w14:textId="50C813A0" w:rsidR="00784941" w:rsidRDefault="00784941" w:rsidP="00F22A7E">
            <w:pPr>
              <w:jc w:val="center"/>
              <w:rPr>
                <w:rFonts w:cs="Tahoma"/>
              </w:rPr>
            </w:pPr>
            <w:r>
              <w:rPr>
                <w:rFonts w:cs="Tahoma"/>
              </w:rPr>
              <w:t>Performance (Can I measure?)</w:t>
            </w:r>
          </w:p>
        </w:tc>
        <w:tc>
          <w:tcPr>
            <w:tcW w:w="1842" w:type="dxa"/>
          </w:tcPr>
          <w:p w14:paraId="639B2566" w14:textId="05B1C79B" w:rsidR="00784941" w:rsidRDefault="00784941" w:rsidP="00F22A7E">
            <w:pPr>
              <w:jc w:val="center"/>
              <w:rPr>
                <w:rFonts w:cs="Tahoma"/>
              </w:rPr>
            </w:pPr>
            <w:r>
              <w:rPr>
                <w:rFonts w:cs="Tahoma"/>
              </w:rPr>
              <w:t>Policy (Is there a policy?)</w:t>
            </w:r>
          </w:p>
        </w:tc>
        <w:tc>
          <w:tcPr>
            <w:tcW w:w="1764" w:type="dxa"/>
          </w:tcPr>
          <w:p w14:paraId="51F69E9C" w14:textId="7EEEBCCA" w:rsidR="00784941" w:rsidRDefault="00784941" w:rsidP="00F22A7E">
            <w:pPr>
              <w:jc w:val="center"/>
              <w:rPr>
                <w:rFonts w:cs="Tahoma"/>
              </w:rPr>
            </w:pPr>
            <w:r>
              <w:rPr>
                <w:rFonts w:cs="Tahoma"/>
              </w:rPr>
              <w:t>Preference (Can I modify?)</w:t>
            </w:r>
          </w:p>
        </w:tc>
      </w:tr>
      <w:tr w:rsidR="00784941" w14:paraId="17A1DFB3" w14:textId="77777777" w:rsidTr="00A6720C">
        <w:tc>
          <w:tcPr>
            <w:tcW w:w="3794" w:type="dxa"/>
          </w:tcPr>
          <w:p w14:paraId="25CEE30B" w14:textId="4BB54249" w:rsidR="00784941" w:rsidRDefault="00F22A7E" w:rsidP="00AE6983">
            <w:pPr>
              <w:rPr>
                <w:rFonts w:cs="Tahoma"/>
              </w:rPr>
            </w:pPr>
            <w:r>
              <w:rPr>
                <w:rFonts w:cs="Tahoma"/>
              </w:rPr>
              <w:t>Data Security</w:t>
            </w:r>
          </w:p>
        </w:tc>
        <w:tc>
          <w:tcPr>
            <w:tcW w:w="1843" w:type="dxa"/>
          </w:tcPr>
          <w:p w14:paraId="0CE8D412" w14:textId="03BCD931" w:rsidR="00784941" w:rsidRPr="00997BD2" w:rsidRDefault="00F22A7E" w:rsidP="00F22A7E">
            <w:pPr>
              <w:jc w:val="center"/>
              <w:rPr>
                <w:rFonts w:cs="Tahoma"/>
                <w:sz w:val="16"/>
                <w:szCs w:val="16"/>
              </w:rPr>
            </w:pPr>
            <w:r w:rsidRPr="00997BD2">
              <w:rPr>
                <w:rFonts w:cs="Tahoma"/>
                <w:sz w:val="16"/>
                <w:szCs w:val="16"/>
              </w:rPr>
              <w:t>Y</w:t>
            </w:r>
          </w:p>
        </w:tc>
        <w:tc>
          <w:tcPr>
            <w:tcW w:w="1842" w:type="dxa"/>
          </w:tcPr>
          <w:p w14:paraId="5B1C7D6B" w14:textId="7EE4EB23" w:rsidR="00784941" w:rsidRPr="00997BD2" w:rsidRDefault="00F22A7E" w:rsidP="00F22A7E">
            <w:pPr>
              <w:jc w:val="center"/>
              <w:rPr>
                <w:rFonts w:cs="Tahoma"/>
                <w:sz w:val="16"/>
                <w:szCs w:val="16"/>
              </w:rPr>
            </w:pPr>
            <w:r w:rsidRPr="00997BD2">
              <w:rPr>
                <w:rFonts w:cs="Tahoma"/>
                <w:sz w:val="16"/>
                <w:szCs w:val="16"/>
              </w:rPr>
              <w:t>Y</w:t>
            </w:r>
          </w:p>
        </w:tc>
        <w:tc>
          <w:tcPr>
            <w:tcW w:w="1764" w:type="dxa"/>
          </w:tcPr>
          <w:p w14:paraId="6F046BA1" w14:textId="2F1DA2B7" w:rsidR="00784941" w:rsidRPr="00997BD2" w:rsidRDefault="00F22A7E" w:rsidP="00F22A7E">
            <w:pPr>
              <w:jc w:val="center"/>
              <w:rPr>
                <w:rFonts w:cs="Tahoma"/>
                <w:sz w:val="16"/>
                <w:szCs w:val="16"/>
              </w:rPr>
            </w:pPr>
            <w:r w:rsidRPr="00997BD2">
              <w:rPr>
                <w:rFonts w:cs="Tahoma"/>
                <w:sz w:val="16"/>
                <w:szCs w:val="16"/>
              </w:rPr>
              <w:t>N</w:t>
            </w:r>
          </w:p>
        </w:tc>
      </w:tr>
      <w:tr w:rsidR="00784941" w14:paraId="2ED80ED2" w14:textId="77777777" w:rsidTr="00A6720C">
        <w:tc>
          <w:tcPr>
            <w:tcW w:w="3794" w:type="dxa"/>
          </w:tcPr>
          <w:p w14:paraId="380F9232" w14:textId="5CAB4CF1" w:rsidR="00784941" w:rsidRDefault="00F22A7E" w:rsidP="00AE6983">
            <w:pPr>
              <w:rPr>
                <w:rFonts w:cs="Tahoma"/>
              </w:rPr>
            </w:pPr>
            <w:r>
              <w:rPr>
                <w:rFonts w:cs="Tahoma"/>
              </w:rPr>
              <w:t>Certification</w:t>
            </w:r>
          </w:p>
        </w:tc>
        <w:tc>
          <w:tcPr>
            <w:tcW w:w="1843" w:type="dxa"/>
          </w:tcPr>
          <w:p w14:paraId="48685C88" w14:textId="7DE92E17" w:rsidR="00784941" w:rsidRPr="00997BD2" w:rsidRDefault="00E46100" w:rsidP="00F22A7E">
            <w:pPr>
              <w:jc w:val="center"/>
              <w:rPr>
                <w:rFonts w:cs="Tahoma"/>
                <w:sz w:val="16"/>
                <w:szCs w:val="16"/>
              </w:rPr>
            </w:pPr>
            <w:r w:rsidRPr="00997BD2">
              <w:rPr>
                <w:rFonts w:cs="Tahoma"/>
                <w:sz w:val="16"/>
                <w:szCs w:val="16"/>
              </w:rPr>
              <w:t>Y</w:t>
            </w:r>
          </w:p>
        </w:tc>
        <w:tc>
          <w:tcPr>
            <w:tcW w:w="1842" w:type="dxa"/>
          </w:tcPr>
          <w:p w14:paraId="66B2BB79" w14:textId="759A14A0" w:rsidR="00784941" w:rsidRPr="00997BD2" w:rsidRDefault="00E46100" w:rsidP="00F22A7E">
            <w:pPr>
              <w:jc w:val="center"/>
              <w:rPr>
                <w:rFonts w:cs="Tahoma"/>
                <w:sz w:val="16"/>
                <w:szCs w:val="16"/>
              </w:rPr>
            </w:pPr>
            <w:r w:rsidRPr="00997BD2">
              <w:rPr>
                <w:rFonts w:cs="Tahoma"/>
                <w:sz w:val="16"/>
                <w:szCs w:val="16"/>
              </w:rPr>
              <w:t>Y</w:t>
            </w:r>
          </w:p>
        </w:tc>
        <w:tc>
          <w:tcPr>
            <w:tcW w:w="1764" w:type="dxa"/>
          </w:tcPr>
          <w:p w14:paraId="71CF0AA3" w14:textId="33162A19" w:rsidR="00784941" w:rsidRPr="00997BD2" w:rsidRDefault="00E46100" w:rsidP="00F22A7E">
            <w:pPr>
              <w:jc w:val="center"/>
              <w:rPr>
                <w:rFonts w:cs="Tahoma"/>
                <w:sz w:val="16"/>
                <w:szCs w:val="16"/>
              </w:rPr>
            </w:pPr>
            <w:r w:rsidRPr="00997BD2">
              <w:rPr>
                <w:rFonts w:cs="Tahoma"/>
                <w:sz w:val="16"/>
                <w:szCs w:val="16"/>
              </w:rPr>
              <w:t>N</w:t>
            </w:r>
          </w:p>
        </w:tc>
      </w:tr>
      <w:tr w:rsidR="00784941" w14:paraId="4FDD8F2E" w14:textId="77777777" w:rsidTr="00A6720C">
        <w:tc>
          <w:tcPr>
            <w:tcW w:w="3794" w:type="dxa"/>
          </w:tcPr>
          <w:p w14:paraId="31BD4EA7" w14:textId="06ECFFC5" w:rsidR="00784941" w:rsidRDefault="004A0DA1" w:rsidP="00AE6983">
            <w:pPr>
              <w:rPr>
                <w:rFonts w:cs="Tahoma"/>
              </w:rPr>
            </w:pPr>
            <w:r>
              <w:rPr>
                <w:rFonts w:cs="Tahoma"/>
              </w:rPr>
              <w:t>Service Levels</w:t>
            </w:r>
          </w:p>
        </w:tc>
        <w:tc>
          <w:tcPr>
            <w:tcW w:w="1843" w:type="dxa"/>
          </w:tcPr>
          <w:p w14:paraId="467F37A1" w14:textId="7459D12D" w:rsidR="00784941" w:rsidRPr="00997BD2" w:rsidRDefault="00E46100" w:rsidP="00F22A7E">
            <w:pPr>
              <w:jc w:val="center"/>
              <w:rPr>
                <w:rFonts w:cs="Tahoma"/>
                <w:sz w:val="16"/>
                <w:szCs w:val="16"/>
              </w:rPr>
            </w:pPr>
            <w:r w:rsidRPr="00997BD2">
              <w:rPr>
                <w:rFonts w:cs="Tahoma"/>
                <w:sz w:val="16"/>
                <w:szCs w:val="16"/>
              </w:rPr>
              <w:t>Y</w:t>
            </w:r>
          </w:p>
        </w:tc>
        <w:tc>
          <w:tcPr>
            <w:tcW w:w="1842" w:type="dxa"/>
          </w:tcPr>
          <w:p w14:paraId="198608F6" w14:textId="34BAB238" w:rsidR="00784941" w:rsidRPr="00997BD2" w:rsidRDefault="00E46100" w:rsidP="00F22A7E">
            <w:pPr>
              <w:jc w:val="center"/>
              <w:rPr>
                <w:rFonts w:cs="Tahoma"/>
                <w:sz w:val="16"/>
                <w:szCs w:val="16"/>
              </w:rPr>
            </w:pPr>
            <w:r w:rsidRPr="00997BD2">
              <w:rPr>
                <w:rFonts w:cs="Tahoma"/>
                <w:sz w:val="16"/>
                <w:szCs w:val="16"/>
              </w:rPr>
              <w:t>Y</w:t>
            </w:r>
          </w:p>
        </w:tc>
        <w:tc>
          <w:tcPr>
            <w:tcW w:w="1764" w:type="dxa"/>
          </w:tcPr>
          <w:p w14:paraId="4612874E" w14:textId="7953E662" w:rsidR="00784941" w:rsidRPr="00997BD2" w:rsidRDefault="00E46100" w:rsidP="00F22A7E">
            <w:pPr>
              <w:jc w:val="center"/>
              <w:rPr>
                <w:rFonts w:cs="Tahoma"/>
                <w:sz w:val="16"/>
                <w:szCs w:val="16"/>
              </w:rPr>
            </w:pPr>
            <w:r w:rsidRPr="00997BD2">
              <w:rPr>
                <w:rFonts w:cs="Tahoma"/>
                <w:sz w:val="16"/>
                <w:szCs w:val="16"/>
              </w:rPr>
              <w:t>N</w:t>
            </w:r>
          </w:p>
        </w:tc>
      </w:tr>
      <w:tr w:rsidR="00784941" w14:paraId="3C1FAB72" w14:textId="77777777" w:rsidTr="00A6720C">
        <w:tc>
          <w:tcPr>
            <w:tcW w:w="3794" w:type="dxa"/>
          </w:tcPr>
          <w:p w14:paraId="01CABB5F" w14:textId="4D1CDAC5" w:rsidR="00784941" w:rsidRDefault="004A0DA1" w:rsidP="00AE6983">
            <w:pPr>
              <w:rPr>
                <w:rFonts w:cs="Tahoma"/>
              </w:rPr>
            </w:pPr>
            <w:r>
              <w:rPr>
                <w:rFonts w:cs="Tahoma"/>
              </w:rPr>
              <w:t>Variation of Terms</w:t>
            </w:r>
          </w:p>
        </w:tc>
        <w:tc>
          <w:tcPr>
            <w:tcW w:w="1843" w:type="dxa"/>
          </w:tcPr>
          <w:p w14:paraId="5982CEF4" w14:textId="670185DD" w:rsidR="00784941" w:rsidRPr="00997BD2" w:rsidRDefault="004A0DA1" w:rsidP="00F22A7E">
            <w:pPr>
              <w:jc w:val="center"/>
              <w:rPr>
                <w:rFonts w:cs="Tahoma"/>
                <w:sz w:val="16"/>
                <w:szCs w:val="16"/>
              </w:rPr>
            </w:pPr>
            <w:r w:rsidRPr="00997BD2">
              <w:rPr>
                <w:rFonts w:cs="Tahoma"/>
                <w:sz w:val="16"/>
                <w:szCs w:val="16"/>
              </w:rPr>
              <w:t>Y</w:t>
            </w:r>
          </w:p>
        </w:tc>
        <w:tc>
          <w:tcPr>
            <w:tcW w:w="1842" w:type="dxa"/>
          </w:tcPr>
          <w:p w14:paraId="0A4A3D44" w14:textId="4079685F" w:rsidR="00784941" w:rsidRPr="00997BD2" w:rsidRDefault="004A0DA1" w:rsidP="00F22A7E">
            <w:pPr>
              <w:jc w:val="center"/>
              <w:rPr>
                <w:rFonts w:cs="Tahoma"/>
                <w:sz w:val="16"/>
                <w:szCs w:val="16"/>
              </w:rPr>
            </w:pPr>
            <w:r w:rsidRPr="00997BD2">
              <w:rPr>
                <w:rFonts w:cs="Tahoma"/>
                <w:sz w:val="16"/>
                <w:szCs w:val="16"/>
              </w:rPr>
              <w:t>Y</w:t>
            </w:r>
          </w:p>
        </w:tc>
        <w:tc>
          <w:tcPr>
            <w:tcW w:w="1764" w:type="dxa"/>
          </w:tcPr>
          <w:p w14:paraId="5D1CFCEB" w14:textId="0CA5CC5F" w:rsidR="00784941" w:rsidRPr="00997BD2" w:rsidRDefault="004A0DA1" w:rsidP="00F22A7E">
            <w:pPr>
              <w:jc w:val="center"/>
              <w:rPr>
                <w:rFonts w:cs="Tahoma"/>
                <w:sz w:val="16"/>
                <w:szCs w:val="16"/>
              </w:rPr>
            </w:pPr>
            <w:r w:rsidRPr="00997BD2">
              <w:rPr>
                <w:rFonts w:cs="Tahoma"/>
                <w:sz w:val="16"/>
                <w:szCs w:val="16"/>
              </w:rPr>
              <w:t>Y</w:t>
            </w:r>
          </w:p>
        </w:tc>
      </w:tr>
      <w:tr w:rsidR="00784941" w14:paraId="0AADD039" w14:textId="77777777" w:rsidTr="00A6720C">
        <w:tc>
          <w:tcPr>
            <w:tcW w:w="3794" w:type="dxa"/>
          </w:tcPr>
          <w:p w14:paraId="260119B8" w14:textId="7E5B4DC6" w:rsidR="00784941" w:rsidRDefault="004A0DA1" w:rsidP="00AE6983">
            <w:pPr>
              <w:rPr>
                <w:rFonts w:cs="Tahoma"/>
              </w:rPr>
            </w:pPr>
            <w:r>
              <w:rPr>
                <w:rFonts w:cs="Tahoma"/>
              </w:rPr>
              <w:t>Data Portability (Onboard)</w:t>
            </w:r>
          </w:p>
        </w:tc>
        <w:tc>
          <w:tcPr>
            <w:tcW w:w="1843" w:type="dxa"/>
          </w:tcPr>
          <w:p w14:paraId="13447180" w14:textId="7D822CC7" w:rsidR="00784941" w:rsidRPr="00997BD2" w:rsidRDefault="004A0DA1" w:rsidP="00F22A7E">
            <w:pPr>
              <w:jc w:val="center"/>
              <w:rPr>
                <w:rFonts w:cs="Tahoma"/>
                <w:sz w:val="16"/>
                <w:szCs w:val="16"/>
              </w:rPr>
            </w:pPr>
            <w:r w:rsidRPr="00997BD2">
              <w:rPr>
                <w:rFonts w:cs="Tahoma"/>
                <w:sz w:val="16"/>
                <w:szCs w:val="16"/>
              </w:rPr>
              <w:t>Y</w:t>
            </w:r>
          </w:p>
        </w:tc>
        <w:tc>
          <w:tcPr>
            <w:tcW w:w="1842" w:type="dxa"/>
          </w:tcPr>
          <w:p w14:paraId="43C3042E" w14:textId="4B771352" w:rsidR="00784941" w:rsidRPr="00997BD2" w:rsidRDefault="004A0DA1" w:rsidP="00F22A7E">
            <w:pPr>
              <w:jc w:val="center"/>
              <w:rPr>
                <w:rFonts w:cs="Tahoma"/>
                <w:sz w:val="16"/>
                <w:szCs w:val="16"/>
              </w:rPr>
            </w:pPr>
            <w:r w:rsidRPr="00997BD2">
              <w:rPr>
                <w:rFonts w:cs="Tahoma"/>
                <w:sz w:val="16"/>
                <w:szCs w:val="16"/>
              </w:rPr>
              <w:t>Y</w:t>
            </w:r>
          </w:p>
        </w:tc>
        <w:tc>
          <w:tcPr>
            <w:tcW w:w="1764" w:type="dxa"/>
          </w:tcPr>
          <w:p w14:paraId="2B8439E5" w14:textId="322CFB6B" w:rsidR="00784941" w:rsidRPr="00997BD2" w:rsidRDefault="004A0DA1" w:rsidP="00F22A7E">
            <w:pPr>
              <w:jc w:val="center"/>
              <w:rPr>
                <w:rFonts w:cs="Tahoma"/>
                <w:sz w:val="16"/>
                <w:szCs w:val="16"/>
              </w:rPr>
            </w:pPr>
            <w:r w:rsidRPr="00997BD2">
              <w:rPr>
                <w:rFonts w:cs="Tahoma"/>
                <w:sz w:val="16"/>
                <w:szCs w:val="16"/>
              </w:rPr>
              <w:t>Y</w:t>
            </w:r>
          </w:p>
        </w:tc>
      </w:tr>
      <w:tr w:rsidR="00784941" w14:paraId="120122A8" w14:textId="77777777" w:rsidTr="00A6720C">
        <w:tc>
          <w:tcPr>
            <w:tcW w:w="3794" w:type="dxa"/>
          </w:tcPr>
          <w:p w14:paraId="4919DFDE" w14:textId="61AB239D" w:rsidR="00784941" w:rsidRDefault="004A0DA1" w:rsidP="00AE6983">
            <w:pPr>
              <w:rPr>
                <w:rFonts w:cs="Tahoma"/>
              </w:rPr>
            </w:pPr>
            <w:r>
              <w:rPr>
                <w:rFonts w:cs="Tahoma"/>
              </w:rPr>
              <w:t>Data Portability (</w:t>
            </w:r>
            <w:proofErr w:type="spellStart"/>
            <w:r>
              <w:rPr>
                <w:rFonts w:cs="Tahoma"/>
              </w:rPr>
              <w:t>Offboard</w:t>
            </w:r>
            <w:proofErr w:type="spellEnd"/>
            <w:r>
              <w:rPr>
                <w:rFonts w:cs="Tahoma"/>
              </w:rPr>
              <w:t>)</w:t>
            </w:r>
          </w:p>
        </w:tc>
        <w:tc>
          <w:tcPr>
            <w:tcW w:w="1843" w:type="dxa"/>
          </w:tcPr>
          <w:p w14:paraId="00AE143B" w14:textId="05FCB9F8" w:rsidR="00784941" w:rsidRPr="00997BD2" w:rsidRDefault="004A0DA1" w:rsidP="00F22A7E">
            <w:pPr>
              <w:jc w:val="center"/>
              <w:rPr>
                <w:rFonts w:cs="Tahoma"/>
                <w:sz w:val="16"/>
                <w:szCs w:val="16"/>
              </w:rPr>
            </w:pPr>
            <w:r w:rsidRPr="00997BD2">
              <w:rPr>
                <w:rFonts w:cs="Tahoma"/>
                <w:sz w:val="16"/>
                <w:szCs w:val="16"/>
              </w:rPr>
              <w:t>Y</w:t>
            </w:r>
          </w:p>
        </w:tc>
        <w:tc>
          <w:tcPr>
            <w:tcW w:w="1842" w:type="dxa"/>
          </w:tcPr>
          <w:p w14:paraId="314AC0F9" w14:textId="02B60E6B" w:rsidR="00784941" w:rsidRPr="00997BD2" w:rsidRDefault="004A0DA1" w:rsidP="00F22A7E">
            <w:pPr>
              <w:jc w:val="center"/>
              <w:rPr>
                <w:rFonts w:cs="Tahoma"/>
                <w:sz w:val="16"/>
                <w:szCs w:val="16"/>
              </w:rPr>
            </w:pPr>
            <w:r w:rsidRPr="00997BD2">
              <w:rPr>
                <w:rFonts w:cs="Tahoma"/>
                <w:sz w:val="16"/>
                <w:szCs w:val="16"/>
              </w:rPr>
              <w:t>N</w:t>
            </w:r>
          </w:p>
        </w:tc>
        <w:tc>
          <w:tcPr>
            <w:tcW w:w="1764" w:type="dxa"/>
          </w:tcPr>
          <w:p w14:paraId="1BD9EA60" w14:textId="1D53CA7B" w:rsidR="00784941" w:rsidRPr="00997BD2" w:rsidRDefault="004A0DA1" w:rsidP="00F22A7E">
            <w:pPr>
              <w:jc w:val="center"/>
              <w:rPr>
                <w:rFonts w:cs="Tahoma"/>
                <w:sz w:val="16"/>
                <w:szCs w:val="16"/>
              </w:rPr>
            </w:pPr>
            <w:r w:rsidRPr="00997BD2">
              <w:rPr>
                <w:rFonts w:cs="Tahoma"/>
                <w:sz w:val="16"/>
                <w:szCs w:val="16"/>
              </w:rPr>
              <w:t>N</w:t>
            </w:r>
          </w:p>
        </w:tc>
      </w:tr>
      <w:tr w:rsidR="00784941" w14:paraId="577DBCE8" w14:textId="77777777" w:rsidTr="00A6720C">
        <w:tc>
          <w:tcPr>
            <w:tcW w:w="3794" w:type="dxa"/>
          </w:tcPr>
          <w:p w14:paraId="509B4496" w14:textId="667FCA78" w:rsidR="00784941" w:rsidRDefault="00A6217D" w:rsidP="00AE6983">
            <w:pPr>
              <w:rPr>
                <w:rFonts w:cs="Tahoma"/>
              </w:rPr>
            </w:pPr>
            <w:r>
              <w:rPr>
                <w:rFonts w:cs="Tahoma"/>
              </w:rPr>
              <w:t>Backup of Data</w:t>
            </w:r>
          </w:p>
        </w:tc>
        <w:tc>
          <w:tcPr>
            <w:tcW w:w="1843" w:type="dxa"/>
          </w:tcPr>
          <w:p w14:paraId="6FA2FD80" w14:textId="4F875900" w:rsidR="00784941" w:rsidRPr="00997BD2" w:rsidRDefault="00A6217D" w:rsidP="00F22A7E">
            <w:pPr>
              <w:jc w:val="center"/>
              <w:rPr>
                <w:rFonts w:cs="Tahoma"/>
                <w:sz w:val="16"/>
                <w:szCs w:val="16"/>
              </w:rPr>
            </w:pPr>
            <w:r w:rsidRPr="00997BD2">
              <w:rPr>
                <w:rFonts w:cs="Tahoma"/>
                <w:sz w:val="16"/>
                <w:szCs w:val="16"/>
              </w:rPr>
              <w:t>Y</w:t>
            </w:r>
          </w:p>
        </w:tc>
        <w:tc>
          <w:tcPr>
            <w:tcW w:w="1842" w:type="dxa"/>
          </w:tcPr>
          <w:p w14:paraId="5AE41946" w14:textId="166E3510" w:rsidR="00784941" w:rsidRPr="00997BD2" w:rsidRDefault="00A6217D" w:rsidP="00F22A7E">
            <w:pPr>
              <w:jc w:val="center"/>
              <w:rPr>
                <w:rFonts w:cs="Tahoma"/>
                <w:sz w:val="16"/>
                <w:szCs w:val="16"/>
              </w:rPr>
            </w:pPr>
            <w:r w:rsidRPr="00997BD2">
              <w:rPr>
                <w:rFonts w:cs="Tahoma"/>
                <w:sz w:val="16"/>
                <w:szCs w:val="16"/>
              </w:rPr>
              <w:t>Y</w:t>
            </w:r>
          </w:p>
        </w:tc>
        <w:tc>
          <w:tcPr>
            <w:tcW w:w="1764" w:type="dxa"/>
          </w:tcPr>
          <w:p w14:paraId="7BAA8358" w14:textId="1CF6550C" w:rsidR="00784941" w:rsidRPr="00997BD2" w:rsidRDefault="00A6217D" w:rsidP="00F22A7E">
            <w:pPr>
              <w:jc w:val="center"/>
              <w:rPr>
                <w:rFonts w:cs="Tahoma"/>
                <w:sz w:val="16"/>
                <w:szCs w:val="16"/>
              </w:rPr>
            </w:pPr>
            <w:r w:rsidRPr="00997BD2">
              <w:rPr>
                <w:rFonts w:cs="Tahoma"/>
                <w:sz w:val="16"/>
                <w:szCs w:val="16"/>
              </w:rPr>
              <w:t>Y</w:t>
            </w:r>
          </w:p>
        </w:tc>
      </w:tr>
      <w:tr w:rsidR="00A6720C" w14:paraId="546138A3" w14:textId="77777777" w:rsidTr="00A6720C">
        <w:tc>
          <w:tcPr>
            <w:tcW w:w="3794" w:type="dxa"/>
          </w:tcPr>
          <w:p w14:paraId="4ADEDB6C" w14:textId="18F89D03" w:rsidR="00A6720C" w:rsidRDefault="00A6720C" w:rsidP="00AE6983">
            <w:pPr>
              <w:rPr>
                <w:rFonts w:cs="Tahoma"/>
              </w:rPr>
            </w:pPr>
            <w:r>
              <w:rPr>
                <w:rFonts w:cs="Tahoma"/>
              </w:rPr>
              <w:t>Data Location</w:t>
            </w:r>
          </w:p>
        </w:tc>
        <w:tc>
          <w:tcPr>
            <w:tcW w:w="1843" w:type="dxa"/>
          </w:tcPr>
          <w:p w14:paraId="62948AF6" w14:textId="14AC4599" w:rsidR="00A6720C" w:rsidRPr="00997BD2" w:rsidRDefault="00A6720C" w:rsidP="00F22A7E">
            <w:pPr>
              <w:jc w:val="center"/>
              <w:rPr>
                <w:rFonts w:cs="Tahoma"/>
                <w:sz w:val="16"/>
                <w:szCs w:val="16"/>
              </w:rPr>
            </w:pPr>
            <w:r w:rsidRPr="00997BD2">
              <w:rPr>
                <w:rFonts w:cs="Tahoma"/>
                <w:sz w:val="16"/>
                <w:szCs w:val="16"/>
              </w:rPr>
              <w:t>Y</w:t>
            </w:r>
          </w:p>
        </w:tc>
        <w:tc>
          <w:tcPr>
            <w:tcW w:w="1842" w:type="dxa"/>
          </w:tcPr>
          <w:p w14:paraId="77A3D934" w14:textId="2FF6B954" w:rsidR="00A6720C" w:rsidRPr="00997BD2" w:rsidRDefault="00A6720C" w:rsidP="00F22A7E">
            <w:pPr>
              <w:jc w:val="center"/>
              <w:rPr>
                <w:rFonts w:cs="Tahoma"/>
                <w:sz w:val="16"/>
                <w:szCs w:val="16"/>
              </w:rPr>
            </w:pPr>
            <w:r w:rsidRPr="00997BD2">
              <w:rPr>
                <w:rFonts w:cs="Tahoma"/>
                <w:sz w:val="16"/>
                <w:szCs w:val="16"/>
              </w:rPr>
              <w:t>Y</w:t>
            </w:r>
          </w:p>
        </w:tc>
        <w:tc>
          <w:tcPr>
            <w:tcW w:w="1764" w:type="dxa"/>
          </w:tcPr>
          <w:p w14:paraId="63D097ED" w14:textId="27308E94" w:rsidR="00A6720C" w:rsidRPr="00997BD2" w:rsidRDefault="00A6720C" w:rsidP="00F22A7E">
            <w:pPr>
              <w:jc w:val="center"/>
              <w:rPr>
                <w:rFonts w:cs="Tahoma"/>
                <w:sz w:val="16"/>
                <w:szCs w:val="16"/>
              </w:rPr>
            </w:pPr>
            <w:r w:rsidRPr="00997BD2">
              <w:rPr>
                <w:rFonts w:cs="Tahoma"/>
                <w:sz w:val="16"/>
                <w:szCs w:val="16"/>
              </w:rPr>
              <w:t>Y</w:t>
            </w:r>
          </w:p>
        </w:tc>
      </w:tr>
      <w:tr w:rsidR="00A6720C" w14:paraId="22466FF7" w14:textId="77777777" w:rsidTr="00A6720C">
        <w:tc>
          <w:tcPr>
            <w:tcW w:w="3794" w:type="dxa"/>
          </w:tcPr>
          <w:p w14:paraId="62B4DF91" w14:textId="3761D190" w:rsidR="00A6720C" w:rsidRDefault="00A6720C" w:rsidP="00AE6983">
            <w:pPr>
              <w:rPr>
                <w:rFonts w:cs="Tahoma"/>
              </w:rPr>
            </w:pPr>
            <w:r>
              <w:rPr>
                <w:rFonts w:cs="Tahoma"/>
              </w:rPr>
              <w:t>Ownership (Data)</w:t>
            </w:r>
          </w:p>
        </w:tc>
        <w:tc>
          <w:tcPr>
            <w:tcW w:w="1843" w:type="dxa"/>
          </w:tcPr>
          <w:p w14:paraId="4FF19711" w14:textId="56CDF8E5" w:rsidR="00A6720C" w:rsidRPr="00997BD2" w:rsidRDefault="00A6720C" w:rsidP="00F22A7E">
            <w:pPr>
              <w:jc w:val="center"/>
              <w:rPr>
                <w:rFonts w:cs="Tahoma"/>
                <w:sz w:val="16"/>
                <w:szCs w:val="16"/>
              </w:rPr>
            </w:pPr>
            <w:r w:rsidRPr="00997BD2">
              <w:rPr>
                <w:rFonts w:cs="Tahoma"/>
                <w:sz w:val="16"/>
                <w:szCs w:val="16"/>
              </w:rPr>
              <w:t>N/A</w:t>
            </w:r>
          </w:p>
        </w:tc>
        <w:tc>
          <w:tcPr>
            <w:tcW w:w="1842" w:type="dxa"/>
          </w:tcPr>
          <w:p w14:paraId="023D3568" w14:textId="60AFF7D0" w:rsidR="00A6720C" w:rsidRPr="00997BD2" w:rsidRDefault="00A6720C" w:rsidP="00F22A7E">
            <w:pPr>
              <w:jc w:val="center"/>
              <w:rPr>
                <w:rFonts w:cs="Tahoma"/>
                <w:sz w:val="16"/>
                <w:szCs w:val="16"/>
              </w:rPr>
            </w:pPr>
            <w:r w:rsidRPr="00997BD2">
              <w:rPr>
                <w:rFonts w:cs="Tahoma"/>
                <w:sz w:val="16"/>
                <w:szCs w:val="16"/>
              </w:rPr>
              <w:t>Y</w:t>
            </w:r>
          </w:p>
        </w:tc>
        <w:tc>
          <w:tcPr>
            <w:tcW w:w="1764" w:type="dxa"/>
          </w:tcPr>
          <w:p w14:paraId="01367C2D" w14:textId="200CD474" w:rsidR="00A6720C" w:rsidRPr="00997BD2" w:rsidRDefault="00A6720C" w:rsidP="00F22A7E">
            <w:pPr>
              <w:jc w:val="center"/>
              <w:rPr>
                <w:rFonts w:cs="Tahoma"/>
                <w:sz w:val="16"/>
                <w:szCs w:val="16"/>
              </w:rPr>
            </w:pPr>
            <w:r w:rsidRPr="00997BD2">
              <w:rPr>
                <w:rFonts w:cs="Tahoma"/>
                <w:sz w:val="16"/>
                <w:szCs w:val="16"/>
              </w:rPr>
              <w:t>Y</w:t>
            </w:r>
          </w:p>
        </w:tc>
      </w:tr>
      <w:tr w:rsidR="00A6720C" w14:paraId="0918FBB4" w14:textId="77777777" w:rsidTr="00A6720C">
        <w:tc>
          <w:tcPr>
            <w:tcW w:w="3794" w:type="dxa"/>
          </w:tcPr>
          <w:p w14:paraId="7693569B" w14:textId="33732AD1" w:rsidR="00A6720C" w:rsidRDefault="00A6720C" w:rsidP="00AE6983">
            <w:pPr>
              <w:rPr>
                <w:rFonts w:cs="Tahoma"/>
              </w:rPr>
            </w:pPr>
            <w:r>
              <w:rPr>
                <w:rFonts w:cs="Tahoma"/>
              </w:rPr>
              <w:t>Ownership (Meta Data)</w:t>
            </w:r>
          </w:p>
        </w:tc>
        <w:tc>
          <w:tcPr>
            <w:tcW w:w="1843" w:type="dxa"/>
          </w:tcPr>
          <w:p w14:paraId="0D6E79DD" w14:textId="513FE1CB" w:rsidR="00A6720C" w:rsidRPr="00997BD2" w:rsidRDefault="00A6720C" w:rsidP="00F22A7E">
            <w:pPr>
              <w:jc w:val="center"/>
              <w:rPr>
                <w:rFonts w:cs="Tahoma"/>
                <w:sz w:val="16"/>
                <w:szCs w:val="16"/>
              </w:rPr>
            </w:pPr>
            <w:r w:rsidRPr="00997BD2">
              <w:rPr>
                <w:rFonts w:cs="Tahoma"/>
                <w:sz w:val="16"/>
                <w:szCs w:val="16"/>
              </w:rPr>
              <w:t>N/A</w:t>
            </w:r>
          </w:p>
        </w:tc>
        <w:tc>
          <w:tcPr>
            <w:tcW w:w="1842" w:type="dxa"/>
          </w:tcPr>
          <w:p w14:paraId="6245C902" w14:textId="59C2D1B5" w:rsidR="00A6720C" w:rsidRPr="00997BD2" w:rsidRDefault="00A6720C" w:rsidP="00F22A7E">
            <w:pPr>
              <w:jc w:val="center"/>
              <w:rPr>
                <w:rFonts w:cs="Tahoma"/>
                <w:sz w:val="16"/>
                <w:szCs w:val="16"/>
              </w:rPr>
            </w:pPr>
            <w:r w:rsidRPr="00997BD2">
              <w:rPr>
                <w:rFonts w:cs="Tahoma"/>
                <w:sz w:val="16"/>
                <w:szCs w:val="16"/>
              </w:rPr>
              <w:t>Y</w:t>
            </w:r>
          </w:p>
        </w:tc>
        <w:tc>
          <w:tcPr>
            <w:tcW w:w="1764" w:type="dxa"/>
          </w:tcPr>
          <w:p w14:paraId="2A3D34A2" w14:textId="273F2A07" w:rsidR="00A6720C" w:rsidRPr="00997BD2" w:rsidRDefault="00A6720C" w:rsidP="00F22A7E">
            <w:pPr>
              <w:jc w:val="center"/>
              <w:rPr>
                <w:rFonts w:cs="Tahoma"/>
                <w:sz w:val="16"/>
                <w:szCs w:val="16"/>
              </w:rPr>
            </w:pPr>
            <w:r w:rsidRPr="00997BD2">
              <w:rPr>
                <w:rFonts w:cs="Tahoma"/>
                <w:sz w:val="16"/>
                <w:szCs w:val="16"/>
              </w:rPr>
              <w:t>Y</w:t>
            </w:r>
          </w:p>
        </w:tc>
      </w:tr>
      <w:tr w:rsidR="00A6720C" w14:paraId="4C71DE0D" w14:textId="77777777" w:rsidTr="00A6720C">
        <w:tc>
          <w:tcPr>
            <w:tcW w:w="3794" w:type="dxa"/>
          </w:tcPr>
          <w:p w14:paraId="5A55EC18" w14:textId="2F9C3A0E" w:rsidR="00A6720C" w:rsidRDefault="00A6720C" w:rsidP="00AE6983">
            <w:pPr>
              <w:rPr>
                <w:rFonts w:cs="Tahoma"/>
              </w:rPr>
            </w:pPr>
            <w:r>
              <w:rPr>
                <w:rFonts w:cs="Tahoma"/>
              </w:rPr>
              <w:t>Ownership (Service Customization)</w:t>
            </w:r>
          </w:p>
        </w:tc>
        <w:tc>
          <w:tcPr>
            <w:tcW w:w="1843" w:type="dxa"/>
          </w:tcPr>
          <w:p w14:paraId="2D4F3AFF" w14:textId="1AC617B8" w:rsidR="00A6720C" w:rsidRPr="00997BD2" w:rsidRDefault="00A6720C" w:rsidP="00F22A7E">
            <w:pPr>
              <w:jc w:val="center"/>
              <w:rPr>
                <w:rFonts w:cs="Tahoma"/>
                <w:sz w:val="16"/>
                <w:szCs w:val="16"/>
              </w:rPr>
            </w:pPr>
            <w:r w:rsidRPr="00997BD2">
              <w:rPr>
                <w:rFonts w:cs="Tahoma"/>
                <w:sz w:val="16"/>
                <w:szCs w:val="16"/>
              </w:rPr>
              <w:t>N/A</w:t>
            </w:r>
          </w:p>
        </w:tc>
        <w:tc>
          <w:tcPr>
            <w:tcW w:w="1842" w:type="dxa"/>
          </w:tcPr>
          <w:p w14:paraId="53972027" w14:textId="21F40338" w:rsidR="00A6720C" w:rsidRPr="00997BD2" w:rsidRDefault="00A6720C" w:rsidP="00F22A7E">
            <w:pPr>
              <w:jc w:val="center"/>
              <w:rPr>
                <w:rFonts w:cs="Tahoma"/>
                <w:sz w:val="16"/>
                <w:szCs w:val="16"/>
              </w:rPr>
            </w:pPr>
            <w:r w:rsidRPr="00997BD2">
              <w:rPr>
                <w:rFonts w:cs="Tahoma"/>
                <w:sz w:val="16"/>
                <w:szCs w:val="16"/>
              </w:rPr>
              <w:t>Y</w:t>
            </w:r>
          </w:p>
        </w:tc>
        <w:tc>
          <w:tcPr>
            <w:tcW w:w="1764" w:type="dxa"/>
          </w:tcPr>
          <w:p w14:paraId="67B95800" w14:textId="3D3C17C0" w:rsidR="00A6720C" w:rsidRPr="00997BD2" w:rsidRDefault="00A6720C" w:rsidP="00F22A7E">
            <w:pPr>
              <w:jc w:val="center"/>
              <w:rPr>
                <w:rFonts w:cs="Tahoma"/>
                <w:sz w:val="16"/>
                <w:szCs w:val="16"/>
              </w:rPr>
            </w:pPr>
            <w:r w:rsidRPr="00997BD2">
              <w:rPr>
                <w:rFonts w:cs="Tahoma"/>
                <w:sz w:val="16"/>
                <w:szCs w:val="16"/>
              </w:rPr>
              <w:t>Y</w:t>
            </w:r>
          </w:p>
        </w:tc>
      </w:tr>
      <w:tr w:rsidR="00A6720C" w14:paraId="2FB9A426" w14:textId="77777777" w:rsidTr="00A6720C">
        <w:tc>
          <w:tcPr>
            <w:tcW w:w="3794" w:type="dxa"/>
          </w:tcPr>
          <w:p w14:paraId="0913B6CD" w14:textId="26564626" w:rsidR="00A6720C" w:rsidRDefault="00A6720C" w:rsidP="00AE6983">
            <w:pPr>
              <w:rPr>
                <w:rFonts w:cs="Tahoma"/>
              </w:rPr>
            </w:pPr>
            <w:r>
              <w:rPr>
                <w:rFonts w:cs="Tahoma"/>
              </w:rPr>
              <w:t>Ownership (Application Customization)</w:t>
            </w:r>
          </w:p>
        </w:tc>
        <w:tc>
          <w:tcPr>
            <w:tcW w:w="1843" w:type="dxa"/>
          </w:tcPr>
          <w:p w14:paraId="54588F6B" w14:textId="3C88A1B2" w:rsidR="00A6720C" w:rsidRPr="00997BD2" w:rsidRDefault="00A6720C" w:rsidP="00F22A7E">
            <w:pPr>
              <w:jc w:val="center"/>
              <w:rPr>
                <w:rFonts w:cs="Tahoma"/>
                <w:sz w:val="16"/>
                <w:szCs w:val="16"/>
              </w:rPr>
            </w:pPr>
            <w:r w:rsidRPr="00997BD2">
              <w:rPr>
                <w:rFonts w:cs="Tahoma"/>
                <w:sz w:val="16"/>
                <w:szCs w:val="16"/>
              </w:rPr>
              <w:t>N/A</w:t>
            </w:r>
          </w:p>
        </w:tc>
        <w:tc>
          <w:tcPr>
            <w:tcW w:w="1842" w:type="dxa"/>
          </w:tcPr>
          <w:p w14:paraId="6482D782" w14:textId="292C357D" w:rsidR="00A6720C" w:rsidRPr="00997BD2" w:rsidRDefault="00A6720C" w:rsidP="00F22A7E">
            <w:pPr>
              <w:jc w:val="center"/>
              <w:rPr>
                <w:rFonts w:cs="Tahoma"/>
                <w:sz w:val="16"/>
                <w:szCs w:val="16"/>
              </w:rPr>
            </w:pPr>
            <w:r w:rsidRPr="00997BD2">
              <w:rPr>
                <w:rFonts w:cs="Tahoma"/>
                <w:sz w:val="16"/>
                <w:szCs w:val="16"/>
              </w:rPr>
              <w:t>Y</w:t>
            </w:r>
          </w:p>
        </w:tc>
        <w:tc>
          <w:tcPr>
            <w:tcW w:w="1764" w:type="dxa"/>
          </w:tcPr>
          <w:p w14:paraId="0A9275B0" w14:textId="4567E5FC" w:rsidR="00A6720C" w:rsidRPr="00997BD2" w:rsidRDefault="00A6720C" w:rsidP="00F22A7E">
            <w:pPr>
              <w:jc w:val="center"/>
              <w:rPr>
                <w:rFonts w:cs="Tahoma"/>
                <w:sz w:val="16"/>
                <w:szCs w:val="16"/>
              </w:rPr>
            </w:pPr>
            <w:r w:rsidRPr="00997BD2">
              <w:rPr>
                <w:rFonts w:cs="Tahoma"/>
                <w:sz w:val="16"/>
                <w:szCs w:val="16"/>
              </w:rPr>
              <w:t>N</w:t>
            </w:r>
          </w:p>
        </w:tc>
      </w:tr>
      <w:tr w:rsidR="00A6720C" w14:paraId="5B4B386C" w14:textId="77777777" w:rsidTr="00A6720C">
        <w:tc>
          <w:tcPr>
            <w:tcW w:w="3794" w:type="dxa"/>
          </w:tcPr>
          <w:p w14:paraId="715D7F61" w14:textId="7C2D5F26" w:rsidR="00A6720C" w:rsidRDefault="007547A2" w:rsidP="00AE6983">
            <w:pPr>
              <w:rPr>
                <w:rFonts w:cs="Tahoma"/>
              </w:rPr>
            </w:pPr>
            <w:r>
              <w:rPr>
                <w:rFonts w:cs="Tahoma"/>
              </w:rPr>
              <w:t>Sharing of Data (Commercial)</w:t>
            </w:r>
          </w:p>
        </w:tc>
        <w:tc>
          <w:tcPr>
            <w:tcW w:w="1843" w:type="dxa"/>
          </w:tcPr>
          <w:p w14:paraId="2AEC973D" w14:textId="73A83441" w:rsidR="00A6720C" w:rsidRPr="00997BD2" w:rsidRDefault="007547A2" w:rsidP="00F22A7E">
            <w:pPr>
              <w:jc w:val="center"/>
              <w:rPr>
                <w:rFonts w:cs="Tahoma"/>
                <w:sz w:val="16"/>
                <w:szCs w:val="16"/>
              </w:rPr>
            </w:pPr>
            <w:r w:rsidRPr="00997BD2">
              <w:rPr>
                <w:rFonts w:cs="Tahoma"/>
                <w:sz w:val="16"/>
                <w:szCs w:val="16"/>
              </w:rPr>
              <w:t>N</w:t>
            </w:r>
          </w:p>
        </w:tc>
        <w:tc>
          <w:tcPr>
            <w:tcW w:w="1842" w:type="dxa"/>
          </w:tcPr>
          <w:p w14:paraId="5172C152" w14:textId="16E9A0C5" w:rsidR="00A6720C" w:rsidRPr="00997BD2" w:rsidRDefault="007547A2" w:rsidP="00F22A7E">
            <w:pPr>
              <w:jc w:val="center"/>
              <w:rPr>
                <w:rFonts w:cs="Tahoma"/>
                <w:sz w:val="16"/>
                <w:szCs w:val="16"/>
              </w:rPr>
            </w:pPr>
            <w:r w:rsidRPr="00997BD2">
              <w:rPr>
                <w:rFonts w:cs="Tahoma"/>
                <w:sz w:val="16"/>
                <w:szCs w:val="16"/>
              </w:rPr>
              <w:t>Y</w:t>
            </w:r>
          </w:p>
        </w:tc>
        <w:tc>
          <w:tcPr>
            <w:tcW w:w="1764" w:type="dxa"/>
          </w:tcPr>
          <w:p w14:paraId="3A6F4F8A" w14:textId="1BC9627C" w:rsidR="00A6720C" w:rsidRPr="00997BD2" w:rsidRDefault="007547A2" w:rsidP="00F22A7E">
            <w:pPr>
              <w:jc w:val="center"/>
              <w:rPr>
                <w:rFonts w:cs="Tahoma"/>
                <w:sz w:val="16"/>
                <w:szCs w:val="16"/>
              </w:rPr>
            </w:pPr>
            <w:r w:rsidRPr="00997BD2">
              <w:rPr>
                <w:rFonts w:cs="Tahoma"/>
                <w:sz w:val="16"/>
                <w:szCs w:val="16"/>
              </w:rPr>
              <w:t>Y</w:t>
            </w:r>
          </w:p>
        </w:tc>
      </w:tr>
      <w:tr w:rsidR="00A6720C" w14:paraId="59377031" w14:textId="77777777" w:rsidTr="00A6720C">
        <w:tc>
          <w:tcPr>
            <w:tcW w:w="3794" w:type="dxa"/>
          </w:tcPr>
          <w:p w14:paraId="403FF099" w14:textId="66F66666" w:rsidR="00A6720C" w:rsidRDefault="007547A2" w:rsidP="007547A2">
            <w:pPr>
              <w:rPr>
                <w:rFonts w:cs="Tahoma"/>
              </w:rPr>
            </w:pPr>
            <w:r>
              <w:rPr>
                <w:rFonts w:cs="Tahoma"/>
              </w:rPr>
              <w:t>Sharing of Data (Legal)</w:t>
            </w:r>
          </w:p>
        </w:tc>
        <w:tc>
          <w:tcPr>
            <w:tcW w:w="1843" w:type="dxa"/>
          </w:tcPr>
          <w:p w14:paraId="6FFDE583" w14:textId="15C33DC9" w:rsidR="00A6720C" w:rsidRPr="00997BD2" w:rsidRDefault="007547A2" w:rsidP="00F22A7E">
            <w:pPr>
              <w:jc w:val="center"/>
              <w:rPr>
                <w:rFonts w:cs="Tahoma"/>
                <w:sz w:val="16"/>
                <w:szCs w:val="16"/>
              </w:rPr>
            </w:pPr>
            <w:r w:rsidRPr="00997BD2">
              <w:rPr>
                <w:rFonts w:cs="Tahoma"/>
                <w:sz w:val="16"/>
                <w:szCs w:val="16"/>
              </w:rPr>
              <w:t>Y</w:t>
            </w:r>
          </w:p>
        </w:tc>
        <w:tc>
          <w:tcPr>
            <w:tcW w:w="1842" w:type="dxa"/>
          </w:tcPr>
          <w:p w14:paraId="7A5ABAD0" w14:textId="7E25FC9E" w:rsidR="00A6720C" w:rsidRPr="00997BD2" w:rsidRDefault="007547A2" w:rsidP="00F22A7E">
            <w:pPr>
              <w:jc w:val="center"/>
              <w:rPr>
                <w:rFonts w:cs="Tahoma"/>
                <w:sz w:val="16"/>
                <w:szCs w:val="16"/>
              </w:rPr>
            </w:pPr>
            <w:r w:rsidRPr="00997BD2">
              <w:rPr>
                <w:rFonts w:cs="Tahoma"/>
                <w:sz w:val="16"/>
                <w:szCs w:val="16"/>
              </w:rPr>
              <w:t>Y</w:t>
            </w:r>
          </w:p>
        </w:tc>
        <w:tc>
          <w:tcPr>
            <w:tcW w:w="1764" w:type="dxa"/>
          </w:tcPr>
          <w:p w14:paraId="05BDB0E2" w14:textId="125926DF" w:rsidR="00A6720C" w:rsidRPr="00997BD2" w:rsidRDefault="007547A2" w:rsidP="00F22A7E">
            <w:pPr>
              <w:jc w:val="center"/>
              <w:rPr>
                <w:rFonts w:cs="Tahoma"/>
                <w:sz w:val="16"/>
                <w:szCs w:val="16"/>
              </w:rPr>
            </w:pPr>
            <w:r w:rsidRPr="00997BD2">
              <w:rPr>
                <w:rFonts w:cs="Tahoma"/>
                <w:sz w:val="16"/>
                <w:szCs w:val="16"/>
              </w:rPr>
              <w:t>N</w:t>
            </w:r>
          </w:p>
        </w:tc>
      </w:tr>
      <w:tr w:rsidR="00A6720C" w14:paraId="68532BA5" w14:textId="77777777" w:rsidTr="00A6720C">
        <w:tc>
          <w:tcPr>
            <w:tcW w:w="3794" w:type="dxa"/>
          </w:tcPr>
          <w:p w14:paraId="42D2F8BA" w14:textId="756AAD8B" w:rsidR="00A6720C" w:rsidRDefault="00997BD2" w:rsidP="00AE6983">
            <w:pPr>
              <w:rPr>
                <w:rFonts w:cs="Tahoma"/>
              </w:rPr>
            </w:pPr>
            <w:r>
              <w:rPr>
                <w:rFonts w:cs="Tahoma"/>
              </w:rPr>
              <w:t>Insurance Level</w:t>
            </w:r>
          </w:p>
        </w:tc>
        <w:tc>
          <w:tcPr>
            <w:tcW w:w="1843" w:type="dxa"/>
          </w:tcPr>
          <w:p w14:paraId="329CCBDE" w14:textId="40539CDA" w:rsidR="00A6720C" w:rsidRPr="00997BD2" w:rsidRDefault="00997BD2" w:rsidP="00F22A7E">
            <w:pPr>
              <w:jc w:val="center"/>
              <w:rPr>
                <w:rFonts w:cs="Tahoma"/>
                <w:sz w:val="16"/>
                <w:szCs w:val="16"/>
              </w:rPr>
            </w:pPr>
            <w:r w:rsidRPr="00997BD2">
              <w:rPr>
                <w:rFonts w:cs="Tahoma"/>
                <w:sz w:val="16"/>
                <w:szCs w:val="16"/>
              </w:rPr>
              <w:t>Y</w:t>
            </w:r>
          </w:p>
        </w:tc>
        <w:tc>
          <w:tcPr>
            <w:tcW w:w="1842" w:type="dxa"/>
          </w:tcPr>
          <w:p w14:paraId="4445C463" w14:textId="0777E6EE" w:rsidR="00A6720C" w:rsidRPr="00997BD2" w:rsidRDefault="00997BD2" w:rsidP="00F22A7E">
            <w:pPr>
              <w:jc w:val="center"/>
              <w:rPr>
                <w:rFonts w:cs="Tahoma"/>
                <w:sz w:val="16"/>
                <w:szCs w:val="16"/>
              </w:rPr>
            </w:pPr>
            <w:r w:rsidRPr="00997BD2">
              <w:rPr>
                <w:rFonts w:cs="Tahoma"/>
                <w:sz w:val="16"/>
                <w:szCs w:val="16"/>
              </w:rPr>
              <w:t>Y</w:t>
            </w:r>
          </w:p>
        </w:tc>
        <w:tc>
          <w:tcPr>
            <w:tcW w:w="1764" w:type="dxa"/>
          </w:tcPr>
          <w:p w14:paraId="438BE168" w14:textId="26760592" w:rsidR="00A6720C" w:rsidRPr="00997BD2" w:rsidRDefault="00997BD2" w:rsidP="00F22A7E">
            <w:pPr>
              <w:jc w:val="center"/>
              <w:rPr>
                <w:rFonts w:cs="Tahoma"/>
                <w:sz w:val="16"/>
                <w:szCs w:val="16"/>
              </w:rPr>
            </w:pPr>
            <w:r w:rsidRPr="00997BD2">
              <w:rPr>
                <w:rFonts w:cs="Tahoma"/>
                <w:sz w:val="16"/>
                <w:szCs w:val="16"/>
              </w:rPr>
              <w:t>Y</w:t>
            </w:r>
          </w:p>
        </w:tc>
      </w:tr>
      <w:tr w:rsidR="00A6720C" w14:paraId="472C49F2" w14:textId="77777777" w:rsidTr="00A6720C">
        <w:tc>
          <w:tcPr>
            <w:tcW w:w="3794" w:type="dxa"/>
          </w:tcPr>
          <w:p w14:paraId="0D04825F" w14:textId="1890AE00" w:rsidR="00A6720C" w:rsidRDefault="00997BD2" w:rsidP="00AE6983">
            <w:pPr>
              <w:rPr>
                <w:rFonts w:cs="Tahoma"/>
              </w:rPr>
            </w:pPr>
            <w:r>
              <w:rPr>
                <w:rFonts w:cs="Tahoma"/>
              </w:rPr>
              <w:t>Audit Approvals</w:t>
            </w:r>
          </w:p>
        </w:tc>
        <w:tc>
          <w:tcPr>
            <w:tcW w:w="1843" w:type="dxa"/>
          </w:tcPr>
          <w:p w14:paraId="010A1B88" w14:textId="62B522CC" w:rsidR="00A6720C" w:rsidRPr="00997BD2" w:rsidRDefault="00997BD2" w:rsidP="00F22A7E">
            <w:pPr>
              <w:jc w:val="center"/>
              <w:rPr>
                <w:rFonts w:cs="Tahoma"/>
                <w:sz w:val="16"/>
                <w:szCs w:val="16"/>
              </w:rPr>
            </w:pPr>
            <w:r w:rsidRPr="00997BD2">
              <w:rPr>
                <w:rFonts w:cs="Tahoma"/>
                <w:sz w:val="16"/>
                <w:szCs w:val="16"/>
              </w:rPr>
              <w:t>Y</w:t>
            </w:r>
          </w:p>
        </w:tc>
        <w:tc>
          <w:tcPr>
            <w:tcW w:w="1842" w:type="dxa"/>
          </w:tcPr>
          <w:p w14:paraId="7BCED98A" w14:textId="1DE2FB86" w:rsidR="00A6720C" w:rsidRPr="00997BD2" w:rsidRDefault="00997BD2" w:rsidP="00F22A7E">
            <w:pPr>
              <w:jc w:val="center"/>
              <w:rPr>
                <w:rFonts w:cs="Tahoma"/>
                <w:sz w:val="16"/>
                <w:szCs w:val="16"/>
              </w:rPr>
            </w:pPr>
            <w:r w:rsidRPr="00997BD2">
              <w:rPr>
                <w:rFonts w:cs="Tahoma"/>
                <w:sz w:val="16"/>
                <w:szCs w:val="16"/>
              </w:rPr>
              <w:t>Y</w:t>
            </w:r>
          </w:p>
        </w:tc>
        <w:tc>
          <w:tcPr>
            <w:tcW w:w="1764" w:type="dxa"/>
          </w:tcPr>
          <w:p w14:paraId="497C789F" w14:textId="18C08177" w:rsidR="00A6720C" w:rsidRPr="00997BD2" w:rsidRDefault="00997BD2" w:rsidP="00F22A7E">
            <w:pPr>
              <w:jc w:val="center"/>
              <w:rPr>
                <w:rFonts w:cs="Tahoma"/>
                <w:sz w:val="16"/>
                <w:szCs w:val="16"/>
              </w:rPr>
            </w:pPr>
            <w:r w:rsidRPr="00997BD2">
              <w:rPr>
                <w:rFonts w:cs="Tahoma"/>
                <w:sz w:val="16"/>
                <w:szCs w:val="16"/>
              </w:rPr>
              <w:t>Y</w:t>
            </w:r>
          </w:p>
        </w:tc>
      </w:tr>
      <w:tr w:rsidR="00A6720C" w14:paraId="52FA1472" w14:textId="77777777" w:rsidTr="00A6720C">
        <w:tc>
          <w:tcPr>
            <w:tcW w:w="3794" w:type="dxa"/>
          </w:tcPr>
          <w:p w14:paraId="144CA527" w14:textId="016FFD43" w:rsidR="00A6720C" w:rsidRDefault="00997BD2" w:rsidP="00AE6983">
            <w:pPr>
              <w:rPr>
                <w:rFonts w:cs="Tahoma"/>
              </w:rPr>
            </w:pPr>
            <w:r>
              <w:rPr>
                <w:rFonts w:cs="Tahoma"/>
              </w:rPr>
              <w:t>Customer Service Level</w:t>
            </w:r>
          </w:p>
        </w:tc>
        <w:tc>
          <w:tcPr>
            <w:tcW w:w="1843" w:type="dxa"/>
          </w:tcPr>
          <w:p w14:paraId="5B687D3E" w14:textId="5A04DBFA" w:rsidR="00A6720C" w:rsidRPr="00997BD2" w:rsidRDefault="00997BD2" w:rsidP="00F22A7E">
            <w:pPr>
              <w:jc w:val="center"/>
              <w:rPr>
                <w:rFonts w:cs="Tahoma"/>
                <w:sz w:val="16"/>
                <w:szCs w:val="16"/>
              </w:rPr>
            </w:pPr>
            <w:r w:rsidRPr="00997BD2">
              <w:rPr>
                <w:rFonts w:cs="Tahoma"/>
                <w:sz w:val="16"/>
                <w:szCs w:val="16"/>
              </w:rPr>
              <w:t>Y</w:t>
            </w:r>
          </w:p>
        </w:tc>
        <w:tc>
          <w:tcPr>
            <w:tcW w:w="1842" w:type="dxa"/>
          </w:tcPr>
          <w:p w14:paraId="52999694" w14:textId="27D80CF6" w:rsidR="00A6720C" w:rsidRPr="00997BD2" w:rsidRDefault="00997BD2" w:rsidP="00F22A7E">
            <w:pPr>
              <w:jc w:val="center"/>
              <w:rPr>
                <w:rFonts w:cs="Tahoma"/>
                <w:sz w:val="16"/>
                <w:szCs w:val="16"/>
              </w:rPr>
            </w:pPr>
            <w:r w:rsidRPr="00997BD2">
              <w:rPr>
                <w:rFonts w:cs="Tahoma"/>
                <w:sz w:val="16"/>
                <w:szCs w:val="16"/>
              </w:rPr>
              <w:t>Y</w:t>
            </w:r>
          </w:p>
        </w:tc>
        <w:tc>
          <w:tcPr>
            <w:tcW w:w="1764" w:type="dxa"/>
          </w:tcPr>
          <w:p w14:paraId="69328A8C" w14:textId="2C337A63" w:rsidR="00A6720C" w:rsidRPr="00997BD2" w:rsidRDefault="00997BD2" w:rsidP="00F22A7E">
            <w:pPr>
              <w:jc w:val="center"/>
              <w:rPr>
                <w:rFonts w:cs="Tahoma"/>
                <w:sz w:val="16"/>
                <w:szCs w:val="16"/>
              </w:rPr>
            </w:pPr>
            <w:r w:rsidRPr="00997BD2">
              <w:rPr>
                <w:rFonts w:cs="Tahoma"/>
                <w:sz w:val="16"/>
                <w:szCs w:val="16"/>
              </w:rPr>
              <w:t>Y</w:t>
            </w:r>
          </w:p>
        </w:tc>
      </w:tr>
    </w:tbl>
    <w:p w14:paraId="0BF4637A" w14:textId="60040514" w:rsidR="00784941" w:rsidRPr="00C7516B" w:rsidRDefault="00E704E3" w:rsidP="00C7516B">
      <w:pPr>
        <w:jc w:val="center"/>
      </w:pPr>
      <w:r>
        <w:t xml:space="preserve">Table 1. </w:t>
      </w:r>
      <w:proofErr w:type="gramStart"/>
      <w:r>
        <w:t>Ser</w:t>
      </w:r>
      <w:r w:rsidR="003F0981">
        <w:t>vice Configuration Requirements.</w:t>
      </w:r>
      <w:proofErr w:type="gramEnd"/>
    </w:p>
    <w:p w14:paraId="4D44348E" w14:textId="726C2FC7" w:rsidR="00217F9F" w:rsidRPr="00C7516B" w:rsidRDefault="00911A80" w:rsidP="00AE6983">
      <w:pPr>
        <w:rPr>
          <w:rFonts w:cs="Tahoma"/>
        </w:rPr>
      </w:pPr>
      <w:r>
        <w:rPr>
          <w:rFonts w:cs="Tahoma"/>
        </w:rPr>
        <w:t xml:space="preserve">The configuration records of all services that are stored </w:t>
      </w:r>
      <w:r w:rsidR="003A1080">
        <w:rPr>
          <w:rFonts w:cs="Tahoma"/>
        </w:rPr>
        <w:t>in the database should meet the</w:t>
      </w:r>
      <w:r w:rsidR="003A1080">
        <w:rPr>
          <w:rFonts w:cs="Tahoma" w:hint="eastAsia"/>
        </w:rPr>
        <w:t xml:space="preserve"> </w:t>
      </w:r>
      <w:r>
        <w:rPr>
          <w:rFonts w:cs="Tahoma"/>
        </w:rPr>
        <w:t xml:space="preserve">requirements specified in Table 1, which is set up based on our trust label. </w:t>
      </w:r>
      <w:r>
        <w:rPr>
          <w:rFonts w:cs="Tahoma" w:hint="eastAsia"/>
        </w:rPr>
        <w:t>Me</w:t>
      </w:r>
      <w:r>
        <w:rPr>
          <w:rFonts w:cs="Tahoma"/>
        </w:rPr>
        <w:t xml:space="preserve">anwhile, the </w:t>
      </w:r>
      <w:r w:rsidR="00497A9C">
        <w:rPr>
          <w:rFonts w:cs="Tahoma"/>
        </w:rPr>
        <w:t xml:space="preserve">output of </w:t>
      </w:r>
      <w:proofErr w:type="spellStart"/>
      <w:r w:rsidR="00497A9C">
        <w:rPr>
          <w:rFonts w:cs="Tahoma"/>
        </w:rPr>
        <w:t>QoS</w:t>
      </w:r>
      <w:proofErr w:type="spellEnd"/>
      <w:r w:rsidR="00497A9C">
        <w:rPr>
          <w:rFonts w:cs="Tahoma"/>
        </w:rPr>
        <w:t xml:space="preserve"> mapping based on the equations</w:t>
      </w:r>
      <w:r w:rsidR="00EE501F">
        <w:rPr>
          <w:rFonts w:cs="Tahoma"/>
        </w:rPr>
        <w:t xml:space="preserve"> should also </w:t>
      </w:r>
      <w:r w:rsidR="00497A9C">
        <w:rPr>
          <w:rFonts w:cs="Tahoma"/>
        </w:rPr>
        <w:t>satisfy the</w:t>
      </w:r>
      <w:r w:rsidR="00EE501F">
        <w:rPr>
          <w:rFonts w:cs="Tahoma"/>
        </w:rPr>
        <w:t xml:space="preserve"> service level requirements</w:t>
      </w:r>
      <w:r w:rsidR="00497A9C">
        <w:rPr>
          <w:rFonts w:cs="Tahoma"/>
        </w:rPr>
        <w:t xml:space="preserve"> specified in the trust label</w:t>
      </w:r>
      <w:r w:rsidR="00EE501F">
        <w:rPr>
          <w:rFonts w:cs="Tahoma"/>
        </w:rPr>
        <w:t xml:space="preserve">. </w:t>
      </w:r>
      <w:r w:rsidR="00BF39A1" w:rsidRPr="00A472CC">
        <w:t xml:space="preserve">The </w:t>
      </w:r>
      <w:r w:rsidR="00EE501F">
        <w:t>service level</w:t>
      </w:r>
      <w:r w:rsidR="00BF39A1" w:rsidRPr="00A472CC">
        <w:t xml:space="preserve"> of a service is defined by a number of parameters, such as </w:t>
      </w:r>
      <w:r w:rsidR="00EE501F">
        <w:t>service uptime, internal and external network uptime</w:t>
      </w:r>
      <w:r w:rsidR="00BF39A1" w:rsidRPr="00A472CC">
        <w:t xml:space="preserve">. </w:t>
      </w:r>
      <w:r w:rsidR="00BF39A1">
        <w:t>For simplicity sake, w</w:t>
      </w:r>
      <w:r w:rsidR="00AE6983">
        <w:t>e could define SLA in multiple classes</w:t>
      </w:r>
      <w:r w:rsidR="00D63B29">
        <w:t xml:space="preserve"> in this framework</w:t>
      </w:r>
      <w:r w:rsidR="00AE6983">
        <w:t xml:space="preserve">, </w:t>
      </w:r>
      <w:r w:rsidR="00C20BA5">
        <w:t>including</w:t>
      </w:r>
      <w:r w:rsidR="00AE6983">
        <w:t xml:space="preserve"> </w:t>
      </w:r>
      <w:r w:rsidR="0024272D">
        <w:t>G</w:t>
      </w:r>
      <w:r w:rsidR="00AE6983">
        <w:t xml:space="preserve">old, </w:t>
      </w:r>
      <w:r w:rsidR="0024272D">
        <w:t>S</w:t>
      </w:r>
      <w:r w:rsidR="00AE6983">
        <w:t xml:space="preserve">ilver, </w:t>
      </w:r>
      <w:r w:rsidR="0024272D">
        <w:t>B</w:t>
      </w:r>
      <w:r w:rsidR="001F0AC6">
        <w:t>ronze</w:t>
      </w:r>
      <w:r w:rsidR="0024272D">
        <w:t xml:space="preserve"> and Fail</w:t>
      </w:r>
      <w:r w:rsidR="00AE6983">
        <w:t>. Each of them</w:t>
      </w:r>
      <w:r w:rsidR="00222D98">
        <w:t xml:space="preserve"> </w:t>
      </w:r>
      <w:r w:rsidR="001D7383">
        <w:t>contain</w:t>
      </w:r>
      <w:r w:rsidR="00222D98">
        <w:t xml:space="preserve">s </w:t>
      </w:r>
      <w:r w:rsidR="00495F40">
        <w:t>the service level</w:t>
      </w:r>
      <w:r w:rsidR="00222D98">
        <w:t xml:space="preserve"> related to our cloud trust label</w:t>
      </w:r>
      <w:r w:rsidR="001D7383">
        <w:t>,</w:t>
      </w:r>
      <w:r w:rsidR="00570866">
        <w:t xml:space="preserve"> </w:t>
      </w:r>
      <w:r w:rsidR="00222D98">
        <w:t xml:space="preserve">but the </w:t>
      </w:r>
      <w:r w:rsidR="00EE501F">
        <w:t>detailed requirements</w:t>
      </w:r>
      <w:r w:rsidR="00222D98">
        <w:t xml:space="preserve"> are varied in different classes. </w:t>
      </w:r>
      <w:r w:rsidR="008A12BB">
        <w:t>The setti</w:t>
      </w:r>
      <w:r w:rsidR="00F7796C">
        <w:t>ng of each class is given in Table 2</w:t>
      </w:r>
      <w:r w:rsidR="008A12BB">
        <w:t>.</w:t>
      </w:r>
    </w:p>
    <w:tbl>
      <w:tblPr>
        <w:tblStyle w:val="TableGrid"/>
        <w:tblW w:w="0" w:type="auto"/>
        <w:tblLook w:val="04A0" w:firstRow="1" w:lastRow="0" w:firstColumn="1" w:lastColumn="0" w:noHBand="0" w:noVBand="1"/>
      </w:tblPr>
      <w:tblGrid>
        <w:gridCol w:w="4974"/>
        <w:gridCol w:w="934"/>
        <w:gridCol w:w="1043"/>
        <w:gridCol w:w="1257"/>
        <w:gridCol w:w="1035"/>
      </w:tblGrid>
      <w:tr w:rsidR="00517594" w14:paraId="7363EED4" w14:textId="6F349B1A" w:rsidTr="00517594">
        <w:tc>
          <w:tcPr>
            <w:tcW w:w="4974" w:type="dxa"/>
          </w:tcPr>
          <w:p w14:paraId="0A0B822E" w14:textId="195B7E6E" w:rsidR="00517594" w:rsidRDefault="00517594" w:rsidP="00AE6983"/>
        </w:tc>
        <w:tc>
          <w:tcPr>
            <w:tcW w:w="934" w:type="dxa"/>
          </w:tcPr>
          <w:p w14:paraId="768DCF56" w14:textId="5BEBF44E" w:rsidR="00517594" w:rsidRPr="006D5914" w:rsidRDefault="00517594" w:rsidP="000542F2">
            <w:pPr>
              <w:jc w:val="center"/>
              <w:rPr>
                <w:b/>
                <w:sz w:val="36"/>
                <w:szCs w:val="36"/>
              </w:rPr>
            </w:pPr>
            <w:r w:rsidRPr="006D5914">
              <w:rPr>
                <w:b/>
                <w:sz w:val="36"/>
                <w:szCs w:val="36"/>
              </w:rPr>
              <w:t>Gold</w:t>
            </w:r>
          </w:p>
        </w:tc>
        <w:tc>
          <w:tcPr>
            <w:tcW w:w="1043" w:type="dxa"/>
          </w:tcPr>
          <w:p w14:paraId="39581206" w14:textId="31698331" w:rsidR="00517594" w:rsidRPr="006D5914" w:rsidRDefault="00517594" w:rsidP="000542F2">
            <w:pPr>
              <w:jc w:val="center"/>
              <w:rPr>
                <w:b/>
                <w:sz w:val="36"/>
                <w:szCs w:val="36"/>
              </w:rPr>
            </w:pPr>
            <w:r w:rsidRPr="006D5914">
              <w:rPr>
                <w:b/>
                <w:sz w:val="36"/>
                <w:szCs w:val="36"/>
              </w:rPr>
              <w:t>Silver</w:t>
            </w:r>
          </w:p>
        </w:tc>
        <w:tc>
          <w:tcPr>
            <w:tcW w:w="1257" w:type="dxa"/>
          </w:tcPr>
          <w:p w14:paraId="02B84CB8" w14:textId="33B44CA1" w:rsidR="00517594" w:rsidRPr="006D5914" w:rsidRDefault="00517594" w:rsidP="000542F2">
            <w:pPr>
              <w:jc w:val="center"/>
              <w:rPr>
                <w:b/>
                <w:sz w:val="36"/>
                <w:szCs w:val="36"/>
              </w:rPr>
            </w:pPr>
            <w:r>
              <w:rPr>
                <w:b/>
                <w:sz w:val="36"/>
                <w:szCs w:val="36"/>
              </w:rPr>
              <w:t>Bronze</w:t>
            </w:r>
          </w:p>
        </w:tc>
        <w:tc>
          <w:tcPr>
            <w:tcW w:w="1035" w:type="dxa"/>
          </w:tcPr>
          <w:p w14:paraId="502F1D92" w14:textId="7E3903E2" w:rsidR="00517594" w:rsidRDefault="00517594" w:rsidP="000542F2">
            <w:pPr>
              <w:jc w:val="center"/>
              <w:rPr>
                <w:b/>
                <w:sz w:val="36"/>
                <w:szCs w:val="36"/>
              </w:rPr>
            </w:pPr>
            <w:r>
              <w:rPr>
                <w:b/>
                <w:sz w:val="36"/>
                <w:szCs w:val="36"/>
              </w:rPr>
              <w:t>Fail</w:t>
            </w:r>
          </w:p>
        </w:tc>
      </w:tr>
      <w:tr w:rsidR="00517594" w14:paraId="5FFE868B" w14:textId="3A8E3DE2" w:rsidTr="00517594">
        <w:tc>
          <w:tcPr>
            <w:tcW w:w="4974" w:type="dxa"/>
          </w:tcPr>
          <w:p w14:paraId="5BCE3FDD" w14:textId="0B950A3D" w:rsidR="00517594" w:rsidRDefault="00517594" w:rsidP="00AE6983">
            <w:r>
              <w:t>Service Uptime (%)</w:t>
            </w:r>
          </w:p>
        </w:tc>
        <w:tc>
          <w:tcPr>
            <w:tcW w:w="934" w:type="dxa"/>
          </w:tcPr>
          <w:p w14:paraId="1274F401" w14:textId="11FE4DDC" w:rsidR="00517594" w:rsidRDefault="00517594" w:rsidP="000542F2">
            <w:pPr>
              <w:jc w:val="center"/>
            </w:pPr>
            <w:r>
              <w:t>100</w:t>
            </w:r>
          </w:p>
        </w:tc>
        <w:tc>
          <w:tcPr>
            <w:tcW w:w="1043" w:type="dxa"/>
          </w:tcPr>
          <w:p w14:paraId="2BC1815D" w14:textId="1D70C3B9" w:rsidR="00517594" w:rsidRDefault="00517594" w:rsidP="000542F2">
            <w:pPr>
              <w:jc w:val="center"/>
            </w:pPr>
            <w:r>
              <w:t>&gt;99.99</w:t>
            </w:r>
          </w:p>
        </w:tc>
        <w:tc>
          <w:tcPr>
            <w:tcW w:w="1257" w:type="dxa"/>
          </w:tcPr>
          <w:p w14:paraId="398C8CB3" w14:textId="17C398BE" w:rsidR="00517594" w:rsidRDefault="00517594" w:rsidP="000542F2">
            <w:pPr>
              <w:jc w:val="center"/>
            </w:pPr>
            <w:r>
              <w:t>&gt;99.9</w:t>
            </w:r>
          </w:p>
        </w:tc>
        <w:tc>
          <w:tcPr>
            <w:tcW w:w="1035" w:type="dxa"/>
          </w:tcPr>
          <w:p w14:paraId="7DE8EAC1" w14:textId="6D947717" w:rsidR="00517594" w:rsidRDefault="0024272D" w:rsidP="000542F2">
            <w:pPr>
              <w:jc w:val="center"/>
            </w:pPr>
            <w:r>
              <w:rPr>
                <w:rFonts w:ascii="Calibri" w:hAnsi="Calibri"/>
              </w:rPr>
              <w:t>≤</w:t>
            </w:r>
            <w:r>
              <w:t>99.9</w:t>
            </w:r>
          </w:p>
        </w:tc>
      </w:tr>
      <w:tr w:rsidR="00517594" w14:paraId="4905986E" w14:textId="6B82DE47" w:rsidTr="00517594">
        <w:tc>
          <w:tcPr>
            <w:tcW w:w="4974" w:type="dxa"/>
          </w:tcPr>
          <w:p w14:paraId="427C6254" w14:textId="17A8C9CD" w:rsidR="00517594" w:rsidRDefault="00517594" w:rsidP="00AE6983">
            <w:r>
              <w:t>Storage Service Availability (%)</w:t>
            </w:r>
          </w:p>
        </w:tc>
        <w:tc>
          <w:tcPr>
            <w:tcW w:w="934" w:type="dxa"/>
          </w:tcPr>
          <w:p w14:paraId="38D51692" w14:textId="14DDABA0" w:rsidR="00517594" w:rsidRDefault="00517594" w:rsidP="000542F2">
            <w:pPr>
              <w:jc w:val="center"/>
            </w:pPr>
            <w:r>
              <w:t>100</w:t>
            </w:r>
          </w:p>
        </w:tc>
        <w:tc>
          <w:tcPr>
            <w:tcW w:w="1043" w:type="dxa"/>
          </w:tcPr>
          <w:p w14:paraId="61CFA1A6" w14:textId="13C267B6" w:rsidR="00517594" w:rsidRDefault="00517594" w:rsidP="000542F2">
            <w:pPr>
              <w:jc w:val="center"/>
            </w:pPr>
            <w:r>
              <w:t>&gt;99.99</w:t>
            </w:r>
          </w:p>
        </w:tc>
        <w:tc>
          <w:tcPr>
            <w:tcW w:w="1257" w:type="dxa"/>
          </w:tcPr>
          <w:p w14:paraId="75794980" w14:textId="79CB0C12" w:rsidR="00517594" w:rsidRDefault="00517594" w:rsidP="000542F2">
            <w:pPr>
              <w:jc w:val="center"/>
            </w:pPr>
            <w:r>
              <w:t>&gt;99.9</w:t>
            </w:r>
          </w:p>
        </w:tc>
        <w:tc>
          <w:tcPr>
            <w:tcW w:w="1035" w:type="dxa"/>
          </w:tcPr>
          <w:p w14:paraId="169646DA" w14:textId="4E156879" w:rsidR="00517594" w:rsidRDefault="0024272D" w:rsidP="000542F2">
            <w:pPr>
              <w:jc w:val="center"/>
            </w:pPr>
            <w:r>
              <w:rPr>
                <w:rFonts w:ascii="Calibri" w:hAnsi="Calibri"/>
              </w:rPr>
              <w:t>≤</w:t>
            </w:r>
            <w:r>
              <w:t>99.9</w:t>
            </w:r>
          </w:p>
        </w:tc>
      </w:tr>
      <w:tr w:rsidR="00517594" w14:paraId="71BA0BDA" w14:textId="1E28D2D1" w:rsidTr="00517594">
        <w:tc>
          <w:tcPr>
            <w:tcW w:w="4974" w:type="dxa"/>
          </w:tcPr>
          <w:p w14:paraId="76B58136" w14:textId="168ADD65" w:rsidR="00517594" w:rsidRDefault="00517594" w:rsidP="00AE6983">
            <w:r>
              <w:t>Data Security (%)</w:t>
            </w:r>
          </w:p>
        </w:tc>
        <w:tc>
          <w:tcPr>
            <w:tcW w:w="934" w:type="dxa"/>
          </w:tcPr>
          <w:p w14:paraId="2C2AD8DF" w14:textId="09CAA676" w:rsidR="00517594" w:rsidRDefault="00517594" w:rsidP="000542F2">
            <w:pPr>
              <w:jc w:val="center"/>
            </w:pPr>
            <w:r>
              <w:t>100</w:t>
            </w:r>
          </w:p>
        </w:tc>
        <w:tc>
          <w:tcPr>
            <w:tcW w:w="1043" w:type="dxa"/>
          </w:tcPr>
          <w:p w14:paraId="02CEBE5A" w14:textId="4AB4683C" w:rsidR="00517594" w:rsidRDefault="00517594" w:rsidP="000542F2">
            <w:pPr>
              <w:jc w:val="center"/>
            </w:pPr>
            <w:r>
              <w:t>&gt;99.99</w:t>
            </w:r>
          </w:p>
        </w:tc>
        <w:tc>
          <w:tcPr>
            <w:tcW w:w="1257" w:type="dxa"/>
          </w:tcPr>
          <w:p w14:paraId="50694648" w14:textId="3E74F915" w:rsidR="00517594" w:rsidRDefault="00517594" w:rsidP="000542F2">
            <w:pPr>
              <w:jc w:val="center"/>
            </w:pPr>
            <w:r>
              <w:t>&gt;99.9</w:t>
            </w:r>
          </w:p>
        </w:tc>
        <w:tc>
          <w:tcPr>
            <w:tcW w:w="1035" w:type="dxa"/>
          </w:tcPr>
          <w:p w14:paraId="1F2C698E" w14:textId="2655CE70" w:rsidR="00517594" w:rsidRDefault="0024272D" w:rsidP="000542F2">
            <w:pPr>
              <w:jc w:val="center"/>
            </w:pPr>
            <w:r>
              <w:rPr>
                <w:rFonts w:ascii="Calibri" w:hAnsi="Calibri"/>
              </w:rPr>
              <w:t>≤</w:t>
            </w:r>
            <w:r>
              <w:t>99.9</w:t>
            </w:r>
          </w:p>
        </w:tc>
      </w:tr>
      <w:tr w:rsidR="00517594" w14:paraId="34B6066D" w14:textId="05DA26F5" w:rsidTr="00517594">
        <w:tc>
          <w:tcPr>
            <w:tcW w:w="4974" w:type="dxa"/>
          </w:tcPr>
          <w:p w14:paraId="68A8DA0E" w14:textId="1D2E00A4" w:rsidR="00517594" w:rsidRDefault="00517594" w:rsidP="00AE6983">
            <w:r>
              <w:lastRenderedPageBreak/>
              <w:t>Internal network uptime (%)</w:t>
            </w:r>
          </w:p>
        </w:tc>
        <w:tc>
          <w:tcPr>
            <w:tcW w:w="934" w:type="dxa"/>
          </w:tcPr>
          <w:p w14:paraId="30C23A6E" w14:textId="3E60C0D4" w:rsidR="00517594" w:rsidRDefault="00517594" w:rsidP="000542F2">
            <w:pPr>
              <w:jc w:val="center"/>
            </w:pPr>
            <w:r>
              <w:t>100</w:t>
            </w:r>
          </w:p>
        </w:tc>
        <w:tc>
          <w:tcPr>
            <w:tcW w:w="1043" w:type="dxa"/>
          </w:tcPr>
          <w:p w14:paraId="264864A8" w14:textId="060FA449" w:rsidR="00517594" w:rsidRDefault="00517594" w:rsidP="000542F2">
            <w:pPr>
              <w:jc w:val="center"/>
            </w:pPr>
            <w:r>
              <w:t>&gt;99.99</w:t>
            </w:r>
          </w:p>
        </w:tc>
        <w:tc>
          <w:tcPr>
            <w:tcW w:w="1257" w:type="dxa"/>
          </w:tcPr>
          <w:p w14:paraId="424A3A94" w14:textId="2884828E" w:rsidR="00517594" w:rsidRDefault="00517594" w:rsidP="000542F2">
            <w:pPr>
              <w:jc w:val="center"/>
            </w:pPr>
            <w:r>
              <w:t>&gt;99.9</w:t>
            </w:r>
          </w:p>
        </w:tc>
        <w:tc>
          <w:tcPr>
            <w:tcW w:w="1035" w:type="dxa"/>
          </w:tcPr>
          <w:p w14:paraId="1D154B97" w14:textId="44DD686B" w:rsidR="00517594" w:rsidRDefault="0024272D" w:rsidP="000542F2">
            <w:pPr>
              <w:jc w:val="center"/>
            </w:pPr>
            <w:r>
              <w:rPr>
                <w:rFonts w:ascii="Calibri" w:hAnsi="Calibri"/>
              </w:rPr>
              <w:t>≤</w:t>
            </w:r>
            <w:r>
              <w:t>99.9</w:t>
            </w:r>
          </w:p>
        </w:tc>
      </w:tr>
      <w:tr w:rsidR="00517594" w14:paraId="7F597AA7" w14:textId="55019760" w:rsidTr="00517594">
        <w:tc>
          <w:tcPr>
            <w:tcW w:w="4974" w:type="dxa"/>
          </w:tcPr>
          <w:p w14:paraId="40D69574" w14:textId="5E0B9B18" w:rsidR="00517594" w:rsidRDefault="00517594" w:rsidP="00AE6983">
            <w:r>
              <w:t>External network uptime (%)</w:t>
            </w:r>
          </w:p>
        </w:tc>
        <w:tc>
          <w:tcPr>
            <w:tcW w:w="934" w:type="dxa"/>
          </w:tcPr>
          <w:p w14:paraId="033050D8" w14:textId="20D25531" w:rsidR="00517594" w:rsidRDefault="00517594" w:rsidP="000542F2">
            <w:pPr>
              <w:jc w:val="center"/>
            </w:pPr>
            <w:r>
              <w:t>100</w:t>
            </w:r>
          </w:p>
        </w:tc>
        <w:tc>
          <w:tcPr>
            <w:tcW w:w="1043" w:type="dxa"/>
          </w:tcPr>
          <w:p w14:paraId="6F9A2FCE" w14:textId="211E39DF" w:rsidR="00517594" w:rsidRDefault="00517594" w:rsidP="000542F2">
            <w:pPr>
              <w:jc w:val="center"/>
            </w:pPr>
            <w:r>
              <w:t>&gt;99.99</w:t>
            </w:r>
          </w:p>
        </w:tc>
        <w:tc>
          <w:tcPr>
            <w:tcW w:w="1257" w:type="dxa"/>
          </w:tcPr>
          <w:p w14:paraId="0928DAAB" w14:textId="7E9158F3" w:rsidR="00517594" w:rsidRDefault="00517594" w:rsidP="000542F2">
            <w:pPr>
              <w:jc w:val="center"/>
            </w:pPr>
            <w:r>
              <w:t>&gt;99.9</w:t>
            </w:r>
          </w:p>
        </w:tc>
        <w:tc>
          <w:tcPr>
            <w:tcW w:w="1035" w:type="dxa"/>
          </w:tcPr>
          <w:p w14:paraId="39192E91" w14:textId="7CFBA084" w:rsidR="00517594" w:rsidRDefault="0024272D" w:rsidP="000542F2">
            <w:pPr>
              <w:jc w:val="center"/>
            </w:pPr>
            <w:r>
              <w:rPr>
                <w:rFonts w:ascii="Calibri" w:hAnsi="Calibri"/>
              </w:rPr>
              <w:t>≤</w:t>
            </w:r>
            <w:r>
              <w:t>99.9</w:t>
            </w:r>
          </w:p>
        </w:tc>
      </w:tr>
      <w:tr w:rsidR="00517594" w14:paraId="12258ACB" w14:textId="161C51B6" w:rsidTr="00517594">
        <w:tc>
          <w:tcPr>
            <w:tcW w:w="4974" w:type="dxa"/>
          </w:tcPr>
          <w:p w14:paraId="5E04D74F" w14:textId="78A65520" w:rsidR="00517594" w:rsidRDefault="00517594" w:rsidP="00AE6983">
            <w:r>
              <w:t>Primary DNS availability (%)</w:t>
            </w:r>
          </w:p>
        </w:tc>
        <w:tc>
          <w:tcPr>
            <w:tcW w:w="934" w:type="dxa"/>
          </w:tcPr>
          <w:p w14:paraId="7AC4CDA2" w14:textId="401AF9EA" w:rsidR="00517594" w:rsidRDefault="00517594" w:rsidP="000542F2">
            <w:pPr>
              <w:jc w:val="center"/>
            </w:pPr>
            <w:r>
              <w:t>100</w:t>
            </w:r>
          </w:p>
        </w:tc>
        <w:tc>
          <w:tcPr>
            <w:tcW w:w="1043" w:type="dxa"/>
          </w:tcPr>
          <w:p w14:paraId="6B11BB2E" w14:textId="1F9EE014" w:rsidR="00517594" w:rsidRDefault="00517594" w:rsidP="000542F2">
            <w:pPr>
              <w:jc w:val="center"/>
            </w:pPr>
            <w:r>
              <w:t>&gt;99.99</w:t>
            </w:r>
          </w:p>
        </w:tc>
        <w:tc>
          <w:tcPr>
            <w:tcW w:w="1257" w:type="dxa"/>
          </w:tcPr>
          <w:p w14:paraId="2246D351" w14:textId="290E5A8A" w:rsidR="00517594" w:rsidRDefault="00517594" w:rsidP="000542F2">
            <w:pPr>
              <w:jc w:val="center"/>
            </w:pPr>
            <w:r>
              <w:t>&gt;99.9</w:t>
            </w:r>
          </w:p>
        </w:tc>
        <w:tc>
          <w:tcPr>
            <w:tcW w:w="1035" w:type="dxa"/>
          </w:tcPr>
          <w:p w14:paraId="57776F35" w14:textId="5C49EB60" w:rsidR="00517594" w:rsidRDefault="0024272D" w:rsidP="000542F2">
            <w:pPr>
              <w:jc w:val="center"/>
            </w:pPr>
            <w:r>
              <w:rPr>
                <w:rFonts w:ascii="Calibri" w:hAnsi="Calibri"/>
              </w:rPr>
              <w:t>≤</w:t>
            </w:r>
            <w:r>
              <w:t>99.9</w:t>
            </w:r>
          </w:p>
        </w:tc>
      </w:tr>
      <w:tr w:rsidR="00517594" w14:paraId="14B77E82" w14:textId="1BF23805" w:rsidTr="00517594">
        <w:tc>
          <w:tcPr>
            <w:tcW w:w="4974" w:type="dxa"/>
          </w:tcPr>
          <w:p w14:paraId="60F1B40C" w14:textId="40199D8A" w:rsidR="00517594" w:rsidRDefault="00517594" w:rsidP="00AE6983">
            <w:r>
              <w:t>Load balancing availability (%)</w:t>
            </w:r>
          </w:p>
        </w:tc>
        <w:tc>
          <w:tcPr>
            <w:tcW w:w="934" w:type="dxa"/>
          </w:tcPr>
          <w:p w14:paraId="33950D1F" w14:textId="65F259ED" w:rsidR="00517594" w:rsidRDefault="00517594" w:rsidP="000542F2">
            <w:pPr>
              <w:jc w:val="center"/>
            </w:pPr>
            <w:r>
              <w:t>100</w:t>
            </w:r>
          </w:p>
        </w:tc>
        <w:tc>
          <w:tcPr>
            <w:tcW w:w="1043" w:type="dxa"/>
          </w:tcPr>
          <w:p w14:paraId="78253327" w14:textId="2D071E5B" w:rsidR="00517594" w:rsidRDefault="00517594" w:rsidP="000542F2">
            <w:pPr>
              <w:jc w:val="center"/>
            </w:pPr>
            <w:r>
              <w:t>&gt;99.99</w:t>
            </w:r>
          </w:p>
        </w:tc>
        <w:tc>
          <w:tcPr>
            <w:tcW w:w="1257" w:type="dxa"/>
          </w:tcPr>
          <w:p w14:paraId="462857A7" w14:textId="26B42824" w:rsidR="00517594" w:rsidRDefault="00517594" w:rsidP="000542F2">
            <w:pPr>
              <w:jc w:val="center"/>
            </w:pPr>
            <w:r>
              <w:t>&gt;99.9</w:t>
            </w:r>
          </w:p>
        </w:tc>
        <w:tc>
          <w:tcPr>
            <w:tcW w:w="1035" w:type="dxa"/>
          </w:tcPr>
          <w:p w14:paraId="365BE3A5" w14:textId="1AD7B2CB" w:rsidR="00517594" w:rsidRDefault="0024272D" w:rsidP="000542F2">
            <w:pPr>
              <w:jc w:val="center"/>
            </w:pPr>
            <w:r>
              <w:rPr>
                <w:rFonts w:ascii="Calibri" w:hAnsi="Calibri"/>
              </w:rPr>
              <w:t>≤</w:t>
            </w:r>
            <w:r>
              <w:t>99.9</w:t>
            </w:r>
          </w:p>
        </w:tc>
      </w:tr>
    </w:tbl>
    <w:p w14:paraId="550DCB06" w14:textId="73872EEB" w:rsidR="00EB53DD" w:rsidRDefault="0071365E" w:rsidP="0024200D">
      <w:pPr>
        <w:jc w:val="center"/>
      </w:pPr>
      <w:r>
        <w:t>Table 2</w:t>
      </w:r>
      <w:r w:rsidR="00563056">
        <w:t xml:space="preserve">. </w:t>
      </w:r>
      <w:proofErr w:type="gramStart"/>
      <w:r w:rsidR="00563056">
        <w:t>SLA Class Definition.</w:t>
      </w:r>
      <w:proofErr w:type="gramEnd"/>
    </w:p>
    <w:p w14:paraId="55218A69" w14:textId="343034C7" w:rsidR="00222D98" w:rsidRDefault="00222D98" w:rsidP="00AE6983">
      <w:r>
        <w:t xml:space="preserve">When a customer signs a contract with the provider, the required SLA class should be clearly identified. </w:t>
      </w:r>
      <w:r w:rsidR="0024200D">
        <w:t xml:space="preserve"> Based on the SLA class definition, t</w:t>
      </w:r>
      <w:r>
        <w:t xml:space="preserve">he trust calculation engine will evaluate </w:t>
      </w:r>
      <w:proofErr w:type="spellStart"/>
      <w:r>
        <w:t>QoS</w:t>
      </w:r>
      <w:proofErr w:type="spellEnd"/>
      <w:r>
        <w:t xml:space="preserve"> offered to the customer periodically. </w:t>
      </w:r>
    </w:p>
    <w:p w14:paraId="0AB2A802" w14:textId="47CE52FD" w:rsidR="005617E1" w:rsidRPr="005617E1" w:rsidRDefault="00222D98" w:rsidP="005617E1">
      <w:r>
        <w:t xml:space="preserve">As we discussed </w:t>
      </w:r>
      <w:r w:rsidR="00FA6C4B">
        <w:t>above</w:t>
      </w:r>
      <w:r>
        <w:t xml:space="preserve">, monitoring records are collected every </w:t>
      </w:r>
      <w:r w:rsidR="001D7383">
        <w:t>5 minutes</w:t>
      </w:r>
      <w:r>
        <w:t xml:space="preserve">. However, </w:t>
      </w:r>
      <w:r w:rsidR="00CE5138">
        <w:t xml:space="preserve">the time interval considered in </w:t>
      </w:r>
      <w:r w:rsidR="005E7919">
        <w:t>quality analysis</w:t>
      </w:r>
      <w:r w:rsidR="00CE5138">
        <w:t xml:space="preserve"> can be different. Therefore, the trust engine has to aggregate the data stored in the database. </w:t>
      </w:r>
      <w:r w:rsidR="00931FDB">
        <w:t>The aggregation is performed based on the ‘</w:t>
      </w:r>
      <w:proofErr w:type="spellStart"/>
      <w:r w:rsidR="00931FDB" w:rsidRPr="008F61BB">
        <w:rPr>
          <w:i/>
        </w:rPr>
        <w:t>startTime</w:t>
      </w:r>
      <w:proofErr w:type="spellEnd"/>
      <w:r w:rsidR="00931FDB">
        <w:t>’ and ‘</w:t>
      </w:r>
      <w:proofErr w:type="spellStart"/>
      <w:r w:rsidR="00931FDB" w:rsidRPr="008F61BB">
        <w:rPr>
          <w:i/>
        </w:rPr>
        <w:t>endTime</w:t>
      </w:r>
      <w:proofErr w:type="spellEnd"/>
      <w:r w:rsidR="00931FDB">
        <w:t xml:space="preserve">’ of both service-level and infrastructure-level usage records. </w:t>
      </w:r>
      <w:r w:rsidR="00CE5138">
        <w:t xml:space="preserve">Then, it will compare the </w:t>
      </w:r>
      <w:r w:rsidR="00561F20">
        <w:t>received</w:t>
      </w:r>
      <w:r w:rsidR="00CE5138">
        <w:t xml:space="preserve"> values with the </w:t>
      </w:r>
      <w:r w:rsidR="00F37F98">
        <w:t xml:space="preserve">service configuration requirements and </w:t>
      </w:r>
      <w:r w:rsidR="00CE5138">
        <w:t xml:space="preserve">specification of those SLA classes. </w:t>
      </w:r>
      <w:r w:rsidR="00E141B7">
        <w:t>If</w:t>
      </w:r>
      <w:r w:rsidR="00CE5138">
        <w:t xml:space="preserve"> all the values meet the requirements</w:t>
      </w:r>
      <w:r w:rsidR="008F61BB">
        <w:t xml:space="preserve"> of SLA class</w:t>
      </w:r>
      <w:r w:rsidR="00CE5138">
        <w:t>, then SLA mark o</w:t>
      </w:r>
      <w:r w:rsidR="00E141B7">
        <w:t xml:space="preserve">f the service can be identified; if </w:t>
      </w:r>
      <w:r w:rsidR="00517594">
        <w:t xml:space="preserve">only </w:t>
      </w:r>
      <w:r w:rsidR="00E141B7">
        <w:t>part of the parameters satisfies the requirements, then the SLA mark will be downgraded to the lower class.</w:t>
      </w:r>
      <w:r w:rsidR="0024272D">
        <w:t xml:space="preserve"> </w:t>
      </w:r>
      <w:r w:rsidR="00E141B7">
        <w:t xml:space="preserve"> </w:t>
      </w:r>
      <w:r w:rsidR="00931FDB">
        <w:t>For example, if internal network uptime of a service is</w:t>
      </w:r>
      <w:r w:rsidR="00E725A8">
        <w:t xml:space="preserve"> 99.92% whereas its</w:t>
      </w:r>
      <w:r w:rsidR="00931FDB">
        <w:t xml:space="preserve"> configuration </w:t>
      </w:r>
      <w:r w:rsidR="00E725A8">
        <w:t xml:space="preserve">and other </w:t>
      </w:r>
      <w:proofErr w:type="spellStart"/>
      <w:r w:rsidR="00E725A8">
        <w:t>QoS</w:t>
      </w:r>
      <w:proofErr w:type="spellEnd"/>
      <w:r w:rsidR="00E725A8">
        <w:t xml:space="preserve"> meet the requirements for the Gold class, then the </w:t>
      </w:r>
      <w:proofErr w:type="spellStart"/>
      <w:r w:rsidR="00E725A8">
        <w:t>QoS</w:t>
      </w:r>
      <w:proofErr w:type="spellEnd"/>
      <w:r w:rsidR="00E725A8">
        <w:t xml:space="preserve"> of the service will be marked as Silver. </w:t>
      </w:r>
      <w:r w:rsidR="00CE5138">
        <w:t xml:space="preserve">If this SLA mark is satisfied with what identified in the contact or better than that, then </w:t>
      </w:r>
      <w:r w:rsidR="00237EA5">
        <w:t xml:space="preserve">the provider will be marked as “trusted”. </w:t>
      </w:r>
      <w:r>
        <w:t xml:space="preserve"> </w:t>
      </w:r>
      <w:r w:rsidR="00237EA5">
        <w:t>Otherwise, the provider will be considered as “untrusted”.</w:t>
      </w:r>
      <w:r>
        <w:t xml:space="preserve">  </w:t>
      </w:r>
      <w:r w:rsidR="0024272D">
        <w:t xml:space="preserve">Note that if the SLA class of a service is Fail, then its provider will automatically marked as “untrusted”.  </w:t>
      </w:r>
    </w:p>
    <w:p w14:paraId="13ED0176" w14:textId="5226C7DB" w:rsidR="00C439D1" w:rsidRDefault="00251D18" w:rsidP="007C7043">
      <w:pPr>
        <w:pStyle w:val="Heading3"/>
        <w:tabs>
          <w:tab w:val="left" w:pos="567"/>
        </w:tabs>
      </w:pPr>
      <w:bookmarkStart w:id="23" w:name="_Toc259973430"/>
      <w:r>
        <w:t xml:space="preserve">Performance </w:t>
      </w:r>
      <w:r w:rsidR="000D5EC2">
        <w:t>Prediction</w:t>
      </w:r>
      <w:bookmarkEnd w:id="23"/>
    </w:p>
    <w:p w14:paraId="4DA13994" w14:textId="273DC1AA" w:rsidR="00A472CC" w:rsidRDefault="00A472CC" w:rsidP="00A472CC">
      <w:pPr>
        <w:widowControl w:val="0"/>
        <w:autoSpaceDE w:val="0"/>
        <w:autoSpaceDN w:val="0"/>
        <w:adjustRightInd w:val="0"/>
        <w:spacing w:before="100" w:beforeAutospacing="1" w:after="100" w:afterAutospacing="1"/>
        <w:rPr>
          <w:rFonts w:ascii="Times" w:hAnsi="Times" w:cs="Times New Roman"/>
          <w:sz w:val="20"/>
          <w:szCs w:val="20"/>
          <w:lang w:eastAsia="en-US"/>
        </w:rPr>
      </w:pPr>
      <w:r w:rsidRPr="00A472CC">
        <w:t xml:space="preserve">We assume most services have relatively fixed service invocation pattern (SIP), and a SIP is a group of service invocation characteristics (SIC) whose values are a range. Under a given SIP, service </w:t>
      </w:r>
      <w:proofErr w:type="spellStart"/>
      <w:r w:rsidRPr="00A472CC">
        <w:t>QoS</w:t>
      </w:r>
      <w:proofErr w:type="spellEnd"/>
      <w:r w:rsidRPr="00A472CC">
        <w:t xml:space="preserve"> keeps steady and thus the trust mark of services are stable. Based on above, we can have an invocation Pattern-</w:t>
      </w:r>
      <w:proofErr w:type="spellStart"/>
      <w:r w:rsidRPr="00A472CC">
        <w:t>QoS</w:t>
      </w:r>
      <w:proofErr w:type="spellEnd"/>
      <w:r w:rsidRPr="00A472CC">
        <w:t xml:space="preserve"> Matrix for services to indicate how SIP is correlated with </w:t>
      </w:r>
      <w:proofErr w:type="spellStart"/>
      <w:r w:rsidRPr="00A472CC">
        <w:t>QoS</w:t>
      </w:r>
      <w:proofErr w:type="spellEnd"/>
      <w:r w:rsidRPr="00A472CC">
        <w:t xml:space="preserve">. </w:t>
      </w:r>
      <w:r w:rsidR="00BF39A1">
        <w:t xml:space="preserve">As mentioned above, </w:t>
      </w:r>
      <w:r w:rsidRPr="00A472CC">
        <w:t xml:space="preserve">we define a number of </w:t>
      </w:r>
      <w:proofErr w:type="spellStart"/>
      <w:r w:rsidRPr="00A472CC">
        <w:t>QoS</w:t>
      </w:r>
      <w:proofErr w:type="spellEnd"/>
      <w:r w:rsidRPr="00A472CC">
        <w:t xml:space="preserve"> class</w:t>
      </w:r>
      <w:r w:rsidR="00BF39A1">
        <w:t xml:space="preserve">, </w:t>
      </w:r>
      <w:r w:rsidRPr="00A472CC">
        <w:t xml:space="preserve">and apply them in the matrix (so we can consider multiple parameters instead of response time only). Furthermore, we specify a table that indicates how </w:t>
      </w:r>
      <w:proofErr w:type="spellStart"/>
      <w:r w:rsidRPr="00A472CC">
        <w:t>QoS</w:t>
      </w:r>
      <w:proofErr w:type="spellEnd"/>
      <w:r w:rsidRPr="00A472CC">
        <w:t xml:space="preserve"> classes of services are related to trust mark for users. This enable the loose couple between trust mark, </w:t>
      </w:r>
      <w:proofErr w:type="spellStart"/>
      <w:r w:rsidRPr="00A472CC">
        <w:t>QoS</w:t>
      </w:r>
      <w:proofErr w:type="spellEnd"/>
      <w:r w:rsidRPr="00A472CC">
        <w:t xml:space="preserve"> parameters and user requirements</w:t>
      </w:r>
      <w:r w:rsidRPr="00A472CC">
        <w:rPr>
          <w:rFonts w:ascii="Times" w:hAnsi="Times" w:cs="Times New Roman"/>
          <w:i/>
          <w:iCs/>
          <w:sz w:val="20"/>
          <w:szCs w:val="20"/>
          <w:lang w:val="en-GB" w:eastAsia="en-US"/>
        </w:rPr>
        <w:t>.</w:t>
      </w:r>
    </w:p>
    <w:p w14:paraId="473D7E89" w14:textId="5F2DEE4B" w:rsidR="00A472CC" w:rsidRDefault="00A472CC" w:rsidP="00A472CC">
      <w:pPr>
        <w:widowControl w:val="0"/>
        <w:autoSpaceDE w:val="0"/>
        <w:autoSpaceDN w:val="0"/>
        <w:adjustRightInd w:val="0"/>
        <w:spacing w:before="100" w:beforeAutospacing="1" w:after="100" w:afterAutospacing="1"/>
      </w:pPr>
      <w:r w:rsidRPr="00A472CC">
        <w:t xml:space="preserve">We need to collect </w:t>
      </w:r>
      <w:r w:rsidR="003B0E0D">
        <w:t xml:space="preserve">enough </w:t>
      </w:r>
      <w:r w:rsidRPr="00A472CC">
        <w:t>pattern-</w:t>
      </w:r>
      <w:proofErr w:type="spellStart"/>
      <w:r w:rsidRPr="00A472CC">
        <w:t>QoS</w:t>
      </w:r>
      <w:proofErr w:type="spellEnd"/>
      <w:r w:rsidRPr="00A472CC">
        <w:t xml:space="preserve">-service information into </w:t>
      </w:r>
      <w:r w:rsidR="003B0E0D">
        <w:t>the</w:t>
      </w:r>
      <w:r w:rsidRPr="00A472CC">
        <w:t xml:space="preserve"> database</w:t>
      </w:r>
      <w:r w:rsidR="003B0E0D">
        <w:t xml:space="preserve"> of the trust calculation engine</w:t>
      </w:r>
      <w:r w:rsidRPr="00A472CC">
        <w:t xml:space="preserve">. </w:t>
      </w:r>
      <w:r w:rsidR="003B0E0D">
        <w:t>After that, o</w:t>
      </w:r>
      <w:r w:rsidRPr="00A472CC">
        <w:t>nce a user submits a service request</w:t>
      </w:r>
      <w:r w:rsidR="003B0E0D">
        <w:t>, </w:t>
      </w:r>
      <w:r w:rsidRPr="00A472CC">
        <w:t xml:space="preserve">we can find out the required </w:t>
      </w:r>
      <w:proofErr w:type="spellStart"/>
      <w:r w:rsidRPr="00A472CC">
        <w:t>QoS</w:t>
      </w:r>
      <w:proofErr w:type="spellEnd"/>
      <w:r w:rsidRPr="00A472CC">
        <w:t xml:space="preserve"> level from the table based on the user profile and </w:t>
      </w:r>
      <w:r w:rsidR="00236BC9">
        <w:t xml:space="preserve">the </w:t>
      </w:r>
      <w:r w:rsidRPr="00A472CC">
        <w:t xml:space="preserve">service type. Then, if there is </w:t>
      </w:r>
      <w:proofErr w:type="spellStart"/>
      <w:r w:rsidRPr="00A472CC">
        <w:t>QoS</w:t>
      </w:r>
      <w:proofErr w:type="spellEnd"/>
      <w:r w:rsidRPr="00A472CC">
        <w:t xml:space="preserve"> information matched in the database, we can find the related SIP from the matrix, and then identify the resources required to support the service offering. Otherwise, we perform SIP prediction based on collaborative filtering.</w:t>
      </w:r>
    </w:p>
    <w:p w14:paraId="6A490434" w14:textId="0E332E3D" w:rsidR="004D0CC4" w:rsidRDefault="004D0CC4">
      <w:r>
        <w:br w:type="page"/>
      </w:r>
    </w:p>
    <w:p w14:paraId="35368DD1" w14:textId="08EB5FE6" w:rsidR="00955A37" w:rsidRDefault="00955A37" w:rsidP="00C439D1">
      <w:pPr>
        <w:pStyle w:val="Heading1"/>
      </w:pPr>
      <w:bookmarkStart w:id="24" w:name="_Toc259973431"/>
      <w:r>
        <w:lastRenderedPageBreak/>
        <w:t>Elasticity Engine</w:t>
      </w:r>
      <w:bookmarkEnd w:id="24"/>
    </w:p>
    <w:p w14:paraId="0685E145" w14:textId="1081D700" w:rsidR="00BE4C36" w:rsidRPr="00431349" w:rsidRDefault="00482331" w:rsidP="00BE4C36">
      <w:pPr>
        <w:jc w:val="both"/>
      </w:pPr>
      <w:r>
        <w:t>Cloud e</w:t>
      </w:r>
      <w:r w:rsidR="00F212ED" w:rsidRPr="00F212ED">
        <w:t xml:space="preserve">lasticity is the degree to which a </w:t>
      </w:r>
      <w:r>
        <w:t xml:space="preserve">cloud-based application </w:t>
      </w:r>
      <w:r w:rsidR="00F212ED" w:rsidRPr="00F212ED">
        <w:t>is able to</w:t>
      </w:r>
      <w:r w:rsidR="00F212ED">
        <w:t xml:space="preserve"> </w:t>
      </w:r>
      <w:r>
        <w:t>adjust</w:t>
      </w:r>
      <w:r w:rsidR="00F212ED" w:rsidRPr="00F212ED">
        <w:t xml:space="preserve"> to workload </w:t>
      </w:r>
      <w:r>
        <w:t>dynamics</w:t>
      </w:r>
      <w:r w:rsidR="00F212ED" w:rsidRPr="00F212ED">
        <w:t xml:space="preserve"> by provisioning and </w:t>
      </w:r>
      <w:proofErr w:type="spellStart"/>
      <w:r w:rsidR="00F212ED" w:rsidRPr="00F212ED">
        <w:t>deprovisioning</w:t>
      </w:r>
      <w:proofErr w:type="spellEnd"/>
      <w:r w:rsidR="00F212ED">
        <w:t xml:space="preserve"> </w:t>
      </w:r>
      <w:r w:rsidR="00F212ED" w:rsidRPr="00F212ED">
        <w:t xml:space="preserve">resources </w:t>
      </w:r>
      <w:r>
        <w:t>on the fly</w:t>
      </w:r>
      <w:r w:rsidR="00F212ED" w:rsidRPr="00F212ED">
        <w:t>,</w:t>
      </w:r>
      <w:r w:rsidR="00F212ED">
        <w:t xml:space="preserve"> </w:t>
      </w:r>
      <w:r w:rsidR="00F212ED" w:rsidRPr="00F212ED">
        <w:t>such that at each point in time the available resources</w:t>
      </w:r>
      <w:r>
        <w:t>, which are obviously costly,</w:t>
      </w:r>
      <w:r w:rsidR="00F212ED">
        <w:t xml:space="preserve"> </w:t>
      </w:r>
      <w:r w:rsidR="00F212ED" w:rsidRPr="00F212ED">
        <w:t>match the current demand as closely as possible</w:t>
      </w:r>
      <w:r w:rsidR="007F1275">
        <w:t xml:space="preserve">, see </w:t>
      </w:r>
      <w:r w:rsidR="007F1275">
        <w:fldChar w:fldCharType="begin"/>
      </w:r>
      <w:r w:rsidR="007F1275">
        <w:instrText xml:space="preserve"> REF _Ref383377849 \h </w:instrText>
      </w:r>
      <w:r w:rsidR="007F1275">
        <w:fldChar w:fldCharType="separate"/>
      </w:r>
      <w:r w:rsidR="007F1275" w:rsidRPr="00903FCE">
        <w:t>Figure 3</w:t>
      </w:r>
      <w:r w:rsidR="007F1275">
        <w:fldChar w:fldCharType="end"/>
      </w:r>
      <w:r w:rsidR="00F212ED" w:rsidRPr="00F212ED">
        <w:t>.</w:t>
      </w:r>
      <w:r w:rsidR="007F1275">
        <w:t xml:space="preserve"> </w:t>
      </w:r>
      <w:r w:rsidR="00BE4C36" w:rsidRPr="00431349">
        <w:t xml:space="preserve">Auto scaling </w:t>
      </w:r>
      <w:r w:rsidR="00BE4C36">
        <w:t>is the state-of-the-practice solution for realizing cloud elasticity</w:t>
      </w:r>
      <w:r w:rsidR="00BE4C36" w:rsidRPr="00431349">
        <w:t>. It is particularly beneficial for applications whose usage is difficult or impossible to predict. When load increases, more resources are allocated to accommodate the need. The result is a good user experience, regardless of load. When resources are not needed, they are scaled back. This means good resource utilization and provisioning, which minimizes the cost of the application. It is difficult to provision resources with extremely high precision, but even a relatively simple auto-scaling process can lead to improved resource utilization without compromising the user experience.</w:t>
      </w:r>
    </w:p>
    <w:p w14:paraId="4010D30B" w14:textId="54FCCB3D" w:rsidR="00F212ED" w:rsidRPr="00F212ED" w:rsidRDefault="007F1275" w:rsidP="005A5DBA">
      <w:pPr>
        <w:jc w:val="both"/>
      </w:pPr>
      <w:r>
        <w:t>However, cloud-based applications are deployed in an uncertain and dynamic environment and, as a result, the resource provisioning is prone</w:t>
      </w:r>
      <w:r w:rsidR="00482331">
        <w:t xml:space="preserve"> </w:t>
      </w:r>
      <w:r>
        <w:t xml:space="preserve">to uncertainty. This uncertainty in the context of </w:t>
      </w:r>
      <w:r>
        <w:fldChar w:fldCharType="begin"/>
      </w:r>
      <w:r>
        <w:instrText xml:space="preserve"> REF _Ref383377849 \h </w:instrText>
      </w:r>
      <w:r>
        <w:fldChar w:fldCharType="separate"/>
      </w:r>
      <w:r w:rsidRPr="00903FCE">
        <w:t>Figure 3</w:t>
      </w:r>
      <w:r>
        <w:fldChar w:fldCharType="end"/>
      </w:r>
      <w:r>
        <w:t xml:space="preserve"> can be interpreted as the change in the area embedded between resource supply and demand. </w:t>
      </w:r>
      <w:r w:rsidR="005A5DBA">
        <w:t xml:space="preserve">This </w:t>
      </w:r>
      <w:proofErr w:type="gramStart"/>
      <w:r w:rsidR="005A5DBA">
        <w:t>areas</w:t>
      </w:r>
      <w:proofErr w:type="gramEnd"/>
      <w:r w:rsidR="005A5DBA">
        <w:t xml:space="preserve"> certainly has a direct relation with cost of ownership as well as user experience. Unfortunately, although cloud elasticity solutions are abundant in the research community, current solutions do not handle the uncertainty and as a result, the only available solutions for elasticity that are adopted in industry is rule-based auto-scaling mechanisms, such as auto-scaling in Amazon EC2, Microsoft Azure and Google Compute engine platforms. </w:t>
      </w:r>
    </w:p>
    <w:p w14:paraId="4280B4A7" w14:textId="77777777" w:rsidR="007F1275" w:rsidRDefault="007F1275" w:rsidP="007F1275">
      <w:pPr>
        <w:jc w:val="center"/>
      </w:pPr>
      <w:r w:rsidRPr="00A716E2">
        <w:rPr>
          <w:noProof/>
          <w:lang w:eastAsia="en-US"/>
        </w:rPr>
        <w:drawing>
          <wp:inline distT="0" distB="0" distL="0" distR="0" wp14:anchorId="1D761386" wp14:editId="55D7C0B0">
            <wp:extent cx="4070091" cy="2286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0091" cy="2286000"/>
                    </a:xfrm>
                    <a:prstGeom prst="rect">
                      <a:avLst/>
                    </a:prstGeom>
                    <a:noFill/>
                    <a:ln>
                      <a:noFill/>
                    </a:ln>
                  </pic:spPr>
                </pic:pic>
              </a:graphicData>
            </a:graphic>
          </wp:inline>
        </w:drawing>
      </w:r>
    </w:p>
    <w:p w14:paraId="0AFA8FE0" w14:textId="639AE6E9" w:rsidR="00C86D1E" w:rsidRDefault="00C86D1E" w:rsidP="00C86D1E">
      <w:pPr>
        <w:pStyle w:val="Caption"/>
      </w:pPr>
      <w:bookmarkStart w:id="25" w:name="_Ref383377849"/>
      <w:bookmarkStart w:id="26" w:name="_Toc259973443"/>
      <w:proofErr w:type="gramStart"/>
      <w:r>
        <w:t xml:space="preserve">Figure </w:t>
      </w:r>
      <w:r>
        <w:fldChar w:fldCharType="begin"/>
      </w:r>
      <w:r>
        <w:instrText xml:space="preserve"> SEQ Figure \* ARABIC </w:instrText>
      </w:r>
      <w:r>
        <w:fldChar w:fldCharType="separate"/>
      </w:r>
      <w:r>
        <w:rPr>
          <w:noProof/>
        </w:rPr>
        <w:t>4</w:t>
      </w:r>
      <w:r>
        <w:rPr>
          <w:noProof/>
        </w:rPr>
        <w:fldChar w:fldCharType="end"/>
      </w:r>
      <w:r>
        <w:t>.</w:t>
      </w:r>
      <w:proofErr w:type="gramEnd"/>
      <w:r>
        <w:t xml:space="preserve"> </w:t>
      </w:r>
      <w:proofErr w:type="gramStart"/>
      <w:r w:rsidRPr="00903FCE">
        <w:t>The impact of uncertainty in cloud elasticity</w:t>
      </w:r>
      <w:r>
        <w:t>.</w:t>
      </w:r>
      <w:bookmarkEnd w:id="26"/>
      <w:proofErr w:type="gramEnd"/>
    </w:p>
    <w:bookmarkEnd w:id="25"/>
    <w:p w14:paraId="6E7F96EA" w14:textId="0A1DC577" w:rsidR="003E224E" w:rsidRDefault="00955A37" w:rsidP="00846B40">
      <w:pPr>
        <w:jc w:val="both"/>
      </w:pPr>
      <w:r>
        <w:t xml:space="preserve">The elasticity </w:t>
      </w:r>
      <w:r w:rsidR="000327DF">
        <w:t>e</w:t>
      </w:r>
      <w:r>
        <w:t xml:space="preserve">ngine </w:t>
      </w:r>
      <w:r w:rsidR="00BE4C36">
        <w:t xml:space="preserve">in this work </w:t>
      </w:r>
      <w:r>
        <w:t xml:space="preserve">is responsible for </w:t>
      </w:r>
      <w:r w:rsidR="008973F4">
        <w:t xml:space="preserve">automatically </w:t>
      </w:r>
      <w:r w:rsidR="000327DF">
        <w:t>adjusting</w:t>
      </w:r>
      <w:r>
        <w:t xml:space="preserve"> resource</w:t>
      </w:r>
      <w:r w:rsidR="000327DF">
        <w:t>s</w:t>
      </w:r>
      <w:r w:rsidR="0036153A">
        <w:t xml:space="preserve"> </w:t>
      </w:r>
      <w:r w:rsidR="00F212ED">
        <w:t>on the fly</w:t>
      </w:r>
      <w:r>
        <w:t xml:space="preserve">. It is intended to </w:t>
      </w:r>
      <w:r w:rsidR="008B5167">
        <w:t xml:space="preserve">make full use of resources and reduce the cost of service offering. This </w:t>
      </w:r>
      <w:r w:rsidR="00BE4C36">
        <w:t xml:space="preserve">solution </w:t>
      </w:r>
      <w:r w:rsidR="008B5167">
        <w:t xml:space="preserve">component </w:t>
      </w:r>
      <w:r>
        <w:t>uses fuzzy logic to reason about elasticity under uncertainties.</w:t>
      </w:r>
      <w:r w:rsidR="003E224E">
        <w:t xml:space="preserve"> As depicted graphically in</w:t>
      </w:r>
      <w:r w:rsidR="000327DF">
        <w:t xml:space="preserve"> </w:t>
      </w:r>
      <w:r w:rsidR="000327DF">
        <w:fldChar w:fldCharType="begin"/>
      </w:r>
      <w:r w:rsidR="000327DF">
        <w:instrText xml:space="preserve"> REF _Ref383516772 \h </w:instrText>
      </w:r>
      <w:r w:rsidR="00BE4C36">
        <w:instrText xml:space="preserve"> \* MERGEFORMAT </w:instrText>
      </w:r>
      <w:r w:rsidR="000327DF">
        <w:fldChar w:fldCharType="separate"/>
      </w:r>
      <w:r w:rsidR="000327DF">
        <w:t>Figure 3</w:t>
      </w:r>
      <w:r w:rsidR="000327DF">
        <w:fldChar w:fldCharType="end"/>
      </w:r>
      <w:r w:rsidR="003E224E">
        <w:t xml:space="preserve">, the elasticity engine in our framework is </w:t>
      </w:r>
      <w:r w:rsidR="00C323EA">
        <w:t xml:space="preserve">a </w:t>
      </w:r>
      <w:r w:rsidR="003E224E">
        <w:t xml:space="preserve">type-2 fuzzy logic system. </w:t>
      </w:r>
      <w:r w:rsidR="008B5167">
        <w:t xml:space="preserve">It </w:t>
      </w:r>
      <w:r>
        <w:t xml:space="preserve">consumes the </w:t>
      </w:r>
      <w:r w:rsidR="008973F4">
        <w:t xml:space="preserve">processed </w:t>
      </w:r>
      <w:r>
        <w:t xml:space="preserve">monitoring records </w:t>
      </w:r>
      <w:r w:rsidR="008B5167">
        <w:t xml:space="preserve">to track states of services </w:t>
      </w:r>
      <w:r w:rsidR="003E224E">
        <w:t xml:space="preserve">while </w:t>
      </w:r>
      <w:r w:rsidR="008973F4">
        <w:t xml:space="preserve">its </w:t>
      </w:r>
      <w:r w:rsidR="003E224E">
        <w:t>elasticity control rules</w:t>
      </w:r>
      <w:r w:rsidR="008973F4">
        <w:t xml:space="preserve"> are specified</w:t>
      </w:r>
      <w:r w:rsidR="003E224E">
        <w:t xml:space="preserve"> based on</w:t>
      </w:r>
      <w:r>
        <w:t xml:space="preserve"> the </w:t>
      </w:r>
      <w:r w:rsidR="000D5EC2">
        <w:t>prediction</w:t>
      </w:r>
      <w:r>
        <w:t xml:space="preserve"> results from the trust calculation engine. </w:t>
      </w:r>
      <w:r w:rsidR="0036153A">
        <w:t>Resource allocator will consume the output of the elasticity engine</w:t>
      </w:r>
      <w:r w:rsidR="00B26709">
        <w:t xml:space="preserve">. The controller runs on </w:t>
      </w:r>
      <w:r w:rsidR="00B26709" w:rsidRPr="00B26709">
        <w:t>behalf of cloud-based software and drives actuators to acquire/re</w:t>
      </w:r>
      <w:r w:rsidR="00B26709">
        <w:t>lease nodes based on service</w:t>
      </w:r>
      <w:r w:rsidR="00B26709" w:rsidRPr="00B26709">
        <w:t xml:space="preserve"> status and environmental conditions</w:t>
      </w:r>
      <w:r w:rsidR="00B26709">
        <w:t xml:space="preserve">. </w:t>
      </w:r>
    </w:p>
    <w:p w14:paraId="38B4B5D0" w14:textId="05FDAD11" w:rsidR="009306FE" w:rsidRDefault="000327DF" w:rsidP="007B132D">
      <w:pPr>
        <w:pStyle w:val="Figure"/>
      </w:pPr>
      <w:r w:rsidRPr="00875AAE">
        <w:rPr>
          <w:noProof/>
          <w:lang w:eastAsia="en-US"/>
        </w:rPr>
        <w:lastRenderedPageBreak/>
        <w:drawing>
          <wp:inline distT="0" distB="0" distL="0" distR="0" wp14:anchorId="6FE50CBD" wp14:editId="47F7428A">
            <wp:extent cx="3511147" cy="2194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167" b="2339"/>
                    <a:stretch/>
                  </pic:blipFill>
                  <pic:spPr bwMode="auto">
                    <a:xfrm>
                      <a:off x="0" y="0"/>
                      <a:ext cx="3511147" cy="2194560"/>
                    </a:xfrm>
                    <a:prstGeom prst="rect">
                      <a:avLst/>
                    </a:prstGeom>
                    <a:noFill/>
                    <a:ln>
                      <a:noFill/>
                    </a:ln>
                    <a:extLst>
                      <a:ext uri="{53640926-AAD7-44d8-BBD7-CCE9431645EC}">
                        <a14:shadowObscured xmlns:a14="http://schemas.microsoft.com/office/drawing/2010/main"/>
                      </a:ext>
                    </a:extLst>
                  </pic:spPr>
                </pic:pic>
              </a:graphicData>
            </a:graphic>
          </wp:inline>
        </w:drawing>
      </w:r>
    </w:p>
    <w:p w14:paraId="59F3CE34" w14:textId="0CF88C76" w:rsidR="00871B22" w:rsidRDefault="00871B22" w:rsidP="00871B22">
      <w:pPr>
        <w:pStyle w:val="Caption"/>
      </w:pPr>
      <w:bookmarkStart w:id="27" w:name="_Ref383516772"/>
      <w:bookmarkStart w:id="28" w:name="_Toc259973444"/>
      <w:proofErr w:type="gramStart"/>
      <w:r>
        <w:t xml:space="preserve">Figure </w:t>
      </w:r>
      <w:r>
        <w:fldChar w:fldCharType="begin"/>
      </w:r>
      <w:r>
        <w:instrText xml:space="preserve"> SEQ Figure \* ARABIC </w:instrText>
      </w:r>
      <w:r>
        <w:fldChar w:fldCharType="separate"/>
      </w:r>
      <w:r>
        <w:rPr>
          <w:noProof/>
        </w:rPr>
        <w:t>5</w:t>
      </w:r>
      <w:r>
        <w:rPr>
          <w:noProof/>
        </w:rPr>
        <w:fldChar w:fldCharType="end"/>
      </w:r>
      <w:r>
        <w:t>.</w:t>
      </w:r>
      <w:proofErr w:type="gramEnd"/>
      <w:r>
        <w:t xml:space="preserve"> Elasticity Engine.</w:t>
      </w:r>
      <w:bookmarkEnd w:id="28"/>
    </w:p>
    <w:bookmarkEnd w:id="27"/>
    <w:p w14:paraId="28AD874F" w14:textId="7E985B9B" w:rsidR="00431349" w:rsidRDefault="00431349" w:rsidP="00B37058">
      <w:pPr>
        <w:jc w:val="both"/>
      </w:pPr>
      <w:r w:rsidRPr="00BE4C36">
        <w:t xml:space="preserve">When </w:t>
      </w:r>
      <w:r w:rsidR="00B37058">
        <w:t>an</w:t>
      </w:r>
      <w:r w:rsidR="00BE4C36">
        <w:t xml:space="preserve"> auto-scaling solution</w:t>
      </w:r>
      <w:r w:rsidRPr="00BE4C36">
        <w:t xml:space="preserve"> </w:t>
      </w:r>
      <w:r w:rsidR="00BE4C36">
        <w:t>is adopted</w:t>
      </w:r>
      <w:r w:rsidRPr="00BE4C36">
        <w:t xml:space="preserve">, </w:t>
      </w:r>
      <w:r w:rsidR="00BE4C36">
        <w:t>stakeholders of the system</w:t>
      </w:r>
      <w:r w:rsidRPr="00BE4C36">
        <w:t xml:space="preserve"> must define how you want to scale in response to changing conditions. </w:t>
      </w:r>
      <w:r w:rsidR="00BE4C36">
        <w:t>F</w:t>
      </w:r>
      <w:r w:rsidRPr="00BE4C36">
        <w:t xml:space="preserve">or </w:t>
      </w:r>
      <w:r w:rsidR="00305CE2">
        <w:t>instance</w:t>
      </w:r>
      <w:r w:rsidRPr="00BE4C36">
        <w:t xml:space="preserve">, </w:t>
      </w:r>
      <w:r w:rsidR="00BE4C36">
        <w:t>let us consider</w:t>
      </w:r>
      <w:r w:rsidRPr="00BE4C36">
        <w:t xml:space="preserve"> a </w:t>
      </w:r>
      <w:r w:rsidR="00BE4C36">
        <w:t>cloud</w:t>
      </w:r>
      <w:r w:rsidRPr="00BE4C36">
        <w:t xml:space="preserve"> application that currently runs on two instances. </w:t>
      </w:r>
      <w:r w:rsidR="00B37058">
        <w:t>The system administrator</w:t>
      </w:r>
      <w:r w:rsidRPr="00BE4C36">
        <w:t xml:space="preserve"> </w:t>
      </w:r>
      <w:r w:rsidR="00305CE2">
        <w:t xml:space="preserve">may </w:t>
      </w:r>
      <w:r w:rsidRPr="00BE4C36">
        <w:t xml:space="preserve">want to launch two additional instances when the load on the running instances reaches </w:t>
      </w:r>
      <w:r w:rsidR="00305CE2">
        <w:t>8</w:t>
      </w:r>
      <w:r w:rsidRPr="00BE4C36">
        <w:t xml:space="preserve">0 percent, and then </w:t>
      </w:r>
      <w:r w:rsidR="00B37058">
        <w:t>she</w:t>
      </w:r>
      <w:r w:rsidRPr="00BE4C36">
        <w:t xml:space="preserve"> want to terminate the additional instances when the load goes down to </w:t>
      </w:r>
      <w:r w:rsidR="00305CE2">
        <w:t>2</w:t>
      </w:r>
      <w:r w:rsidRPr="00BE4C36">
        <w:t xml:space="preserve">0 percent. </w:t>
      </w:r>
      <w:r w:rsidR="00B37058">
        <w:t>T</w:t>
      </w:r>
      <w:r w:rsidR="00BE4C36">
        <w:t>he auto-</w:t>
      </w:r>
      <w:proofErr w:type="spellStart"/>
      <w:r w:rsidR="00BE4C36">
        <w:t>scaler</w:t>
      </w:r>
      <w:proofErr w:type="spellEnd"/>
      <w:r w:rsidRPr="00BE4C36">
        <w:t xml:space="preserve"> </w:t>
      </w:r>
      <w:r w:rsidR="00B37058">
        <w:t xml:space="preserve">can be configured </w:t>
      </w:r>
      <w:r w:rsidRPr="00BE4C36">
        <w:t>to automatically scale up and then scale down based on specifying these conditions.</w:t>
      </w:r>
      <w:r w:rsidR="00305CE2">
        <w:t xml:space="preserve"> However, there are some </w:t>
      </w:r>
      <w:r w:rsidR="00093C63">
        <w:t xml:space="preserve">critical </w:t>
      </w:r>
      <w:r w:rsidR="00305CE2">
        <w:t>chal</w:t>
      </w:r>
      <w:r w:rsidR="00B37058">
        <w:t>lenges regarding this approach:</w:t>
      </w:r>
    </w:p>
    <w:p w14:paraId="2274A200" w14:textId="624B7962" w:rsidR="00305CE2" w:rsidRDefault="00305CE2" w:rsidP="00B37058">
      <w:pPr>
        <w:pStyle w:val="ListParagraph"/>
        <w:numPr>
          <w:ilvl w:val="0"/>
          <w:numId w:val="13"/>
        </w:numPr>
        <w:jc w:val="both"/>
      </w:pPr>
      <w:r>
        <w:t xml:space="preserve">Challenge 1. </w:t>
      </w:r>
      <w:r w:rsidRPr="00B37058">
        <w:rPr>
          <w:i/>
          <w:iCs/>
        </w:rPr>
        <w:t>Parameters’ value prediction ahead of time</w:t>
      </w:r>
      <w:r w:rsidRPr="002708CA">
        <w:t xml:space="preserve">. The </w:t>
      </w:r>
      <w:r>
        <w:t>process of acquiring and releasing</w:t>
      </w:r>
      <w:r w:rsidRPr="002708CA">
        <w:t xml:space="preserve"> resources is not instant. First, the auto-scaling controller needs to </w:t>
      </w:r>
      <w:r>
        <w:t>invoke</w:t>
      </w:r>
      <w:r w:rsidRPr="002708CA">
        <w:t xml:space="preserve"> the cloud </w:t>
      </w:r>
      <w:r>
        <w:t>platform to</w:t>
      </w:r>
      <w:r w:rsidRPr="002708CA">
        <w:t xml:space="preserve"> </w:t>
      </w:r>
      <w:r>
        <w:t>initiate</w:t>
      </w:r>
      <w:r w:rsidRPr="002708CA">
        <w:t xml:space="preserve"> the acquisition process. During </w:t>
      </w:r>
      <w:r w:rsidR="00B37058">
        <w:t>acquisition process</w:t>
      </w:r>
      <w:r w:rsidRPr="002708CA">
        <w:t xml:space="preserve">, which may take on average 10 minutes, the cloud </w:t>
      </w:r>
      <w:proofErr w:type="gramStart"/>
      <w:r w:rsidRPr="002708CA">
        <w:t>application is vulnerable to workload increase and as a result provide</w:t>
      </w:r>
      <w:proofErr w:type="gramEnd"/>
      <w:r w:rsidRPr="002708CA">
        <w:t xml:space="preserve"> user dissatisfaction. </w:t>
      </w:r>
    </w:p>
    <w:p w14:paraId="7C20DF23" w14:textId="292B90B5" w:rsidR="00305CE2" w:rsidRPr="00BE4C36" w:rsidRDefault="00305CE2" w:rsidP="00B37058">
      <w:pPr>
        <w:pStyle w:val="ListParagraph"/>
        <w:numPr>
          <w:ilvl w:val="0"/>
          <w:numId w:val="13"/>
        </w:numPr>
        <w:jc w:val="both"/>
      </w:pPr>
      <w:r w:rsidRPr="00B37058">
        <w:rPr>
          <w:i/>
          <w:iCs/>
        </w:rPr>
        <w:t xml:space="preserve">Challenge 2. Qualitative specification of thresholds. </w:t>
      </w:r>
      <w:r w:rsidRPr="0020190A">
        <w:t>The specification of the rules require</w:t>
      </w:r>
      <w:r>
        <w:t>s</w:t>
      </w:r>
      <w:r w:rsidRPr="0020190A">
        <w:t xml:space="preserve"> careful setting </w:t>
      </w:r>
      <w:r>
        <w:t xml:space="preserve">out </w:t>
      </w:r>
      <w:r w:rsidRPr="0020190A">
        <w:t>of the lower and upper thresholds</w:t>
      </w:r>
      <w:r>
        <w:t>. This</w:t>
      </w:r>
      <w:r w:rsidRPr="0020190A">
        <w:t xml:space="preserve"> </w:t>
      </w:r>
      <w:r>
        <w:t>requires deep</w:t>
      </w:r>
      <w:r w:rsidRPr="0020190A">
        <w:t xml:space="preserve"> knowledge about the behavior of </w:t>
      </w:r>
      <w:r>
        <w:t xml:space="preserve">the system over time. Therefore, the overall accuracy of the policies remains subjective, which makes the resource provisioning prone to uncertainty. </w:t>
      </w:r>
    </w:p>
    <w:p w14:paraId="432216F4" w14:textId="13C123AA" w:rsidR="004D0CC4" w:rsidRDefault="00305CE2" w:rsidP="00B37058">
      <w:pPr>
        <w:pStyle w:val="ListParagraph"/>
        <w:numPr>
          <w:ilvl w:val="0"/>
          <w:numId w:val="13"/>
        </w:numPr>
        <w:jc w:val="both"/>
      </w:pPr>
      <w:r w:rsidRPr="00B37058">
        <w:rPr>
          <w:i/>
          <w:iCs/>
        </w:rPr>
        <w:t>Challenge 3. Robust control of uncertainty</w:t>
      </w:r>
      <w:r w:rsidRPr="0011454B">
        <w:t xml:space="preserve">. </w:t>
      </w:r>
      <w:r w:rsidR="00B37058">
        <w:t>The monitoring data contain noise because no sensors or measurement technique are free of noise. This results in</w:t>
      </w:r>
      <w:r w:rsidR="00B37058" w:rsidRPr="0011454B">
        <w:t xml:space="preserve"> </w:t>
      </w:r>
      <w:r w:rsidR="00B37058">
        <w:t xml:space="preserve">the </w:t>
      </w:r>
      <w:r w:rsidR="00B37058" w:rsidRPr="0011454B">
        <w:t xml:space="preserve">oscillations </w:t>
      </w:r>
      <w:r w:rsidR="00B37058">
        <w:t>for</w:t>
      </w:r>
      <w:r w:rsidR="00B37058" w:rsidRPr="0011454B">
        <w:t xml:space="preserve"> resource allocation</w:t>
      </w:r>
      <w:r w:rsidR="00B37058">
        <w:t>s if not handled properly.</w:t>
      </w:r>
    </w:p>
    <w:p w14:paraId="3B373951" w14:textId="68630566" w:rsidR="00D572E8" w:rsidRDefault="00D572E8" w:rsidP="00093C63">
      <w:pPr>
        <w:jc w:val="both"/>
      </w:pPr>
      <w:r>
        <w:t xml:space="preserve">The existing academic solutions on auto-scaling </w:t>
      </w:r>
      <w:r w:rsidR="00305CE2">
        <w:t>are</w:t>
      </w:r>
      <w:r>
        <w:t xml:space="preserve"> abundant. However, none of them except rule-based approaches found their way to wide adoption by commercial cloud platforms. We associate this with the ignorance of uncertainty in their solutions and </w:t>
      </w:r>
      <w:r w:rsidR="00093C63">
        <w:t>obviously,</w:t>
      </w:r>
      <w:r>
        <w:t xml:space="preserve"> they become risky when it comes to commercial adoptions</w:t>
      </w:r>
      <w:r w:rsidR="00093C63">
        <w:t xml:space="preserve"> for risk-averse application areas</w:t>
      </w:r>
      <w:r>
        <w:t xml:space="preserve">. Our solution for auto-scaling (we call </w:t>
      </w:r>
      <w:r w:rsidR="00093C63">
        <w:t>it</w:t>
      </w:r>
      <w:r>
        <w:t xml:space="preserve"> RobusT2Scale) has three distinguishing benefits. Firstly, it enables qualitative rule specification through a well-defined methodology</w:t>
      </w:r>
      <w:r w:rsidR="00093C63">
        <w:t xml:space="preserve"> (cf. challenge 2)</w:t>
      </w:r>
      <w:r>
        <w:t>. It can also handle measurement noises and robustly adjust resources</w:t>
      </w:r>
      <w:r w:rsidR="00093C63">
        <w:t xml:space="preserve"> (cf. challenge 3)</w:t>
      </w:r>
      <w:r>
        <w:t>. Additionally, conflicting scaling policies can be handled within our approach. This can prepare tradeoffs to decide an appropriate action</w:t>
      </w:r>
      <w:r w:rsidR="00093C63">
        <w:t xml:space="preserve"> based on a proactive estimation of workload (cf. challenge 1)</w:t>
      </w:r>
      <w:r>
        <w:t xml:space="preserve">. To the best of our knowledge, this is the first work based on type-2 fuzzy controllers for the problem of dynamic resource provisioning in the cloud. In other words, our solution tackles the problem of dynamic allocation of resources for cloud-based applications facing unpredictable workloads to decrease cost of ownership without violating </w:t>
      </w:r>
      <w:r>
        <w:lastRenderedPageBreak/>
        <w:t>SLAs. Our solution is a hybrid elasticity controller to adjust the required resources when the application is running. The notable novelty of our approach is to enable qualitative specification of elasticity rules. A secondary benefit is that the elasticity controller can handle conflicting rules. The proposed controller is also robust against noisy measurements.</w:t>
      </w:r>
    </w:p>
    <w:p w14:paraId="275A723C" w14:textId="64AFFDB5" w:rsidR="00590691" w:rsidRDefault="000D4393" w:rsidP="00E60F3D">
      <w:pPr>
        <w:jc w:val="both"/>
      </w:pPr>
      <w:r>
        <w:t xml:space="preserve">RobusT2Scale is independent from both the underlying cloud platform and specific cloud-based application, and allows cloud service providers (e.g., </w:t>
      </w:r>
      <w:proofErr w:type="spellStart"/>
      <w:r>
        <w:t>SaaS</w:t>
      </w:r>
      <w:proofErr w:type="spellEnd"/>
      <w:r>
        <w:t xml:space="preserve"> application owners) to easily integrate it with their own application. RobusT2Scale can be deployed either in the cloud, preferably in a separate node </w:t>
      </w:r>
      <w:r w:rsidRPr="00980353">
        <w:rPr>
          <w:szCs w:val="18"/>
        </w:rPr>
        <w:t>from</w:t>
      </w:r>
      <w:r>
        <w:t xml:space="preserve"> the application, or on premise. </w:t>
      </w:r>
      <w:r w:rsidR="00590691">
        <w:t xml:space="preserve">Therefore, not only cloud service providers can be the potential users of RobusT2Scale but also cloud platform providers (e.g., commercial or open platforms) and application providers (e.g., </w:t>
      </w:r>
      <w:r w:rsidR="00590691" w:rsidRPr="00085510">
        <w:t xml:space="preserve">mobile applications (e.g., </w:t>
      </w:r>
      <w:proofErr w:type="spellStart"/>
      <w:r w:rsidR="00590691" w:rsidRPr="00085510">
        <w:t>Instagram</w:t>
      </w:r>
      <w:proofErr w:type="spellEnd"/>
      <w:r w:rsidR="00590691" w:rsidRPr="00085510">
        <w:t xml:space="preserve">, </w:t>
      </w:r>
      <w:proofErr w:type="spellStart"/>
      <w:r w:rsidR="00590691" w:rsidRPr="00085510">
        <w:t>Snapchat</w:t>
      </w:r>
      <w:proofErr w:type="spellEnd"/>
      <w:r w:rsidR="00590691" w:rsidRPr="00085510">
        <w:t>)</w:t>
      </w:r>
      <w:r w:rsidR="00590691">
        <w:t xml:space="preserve">) can adopt and use this auto-scaling solution. This solution has the potential to provide third party scaling services for other cloud services similar to the one that is </w:t>
      </w:r>
      <w:r w:rsidR="00153C7E">
        <w:t xml:space="preserve">already </w:t>
      </w:r>
      <w:r w:rsidR="00590691">
        <w:t xml:space="preserve">offered by </w:t>
      </w:r>
      <w:proofErr w:type="spellStart"/>
      <w:r w:rsidR="00590691">
        <w:t>RightScale</w:t>
      </w:r>
      <w:proofErr w:type="spellEnd"/>
      <w:r w:rsidR="00590691">
        <w:t xml:space="preserve"> Company. </w:t>
      </w:r>
    </w:p>
    <w:p w14:paraId="03696BC9" w14:textId="53DD23F7" w:rsidR="000D4393" w:rsidRDefault="000D4393" w:rsidP="000D4393">
      <w:pPr>
        <w:jc w:val="both"/>
      </w:pPr>
      <w:r>
        <w:t>The design of RobusT2Scale includes only few parameters</w:t>
      </w:r>
      <w:r>
        <w:rPr>
          <w:szCs w:val="18"/>
        </w:rPr>
        <w:t xml:space="preserve">. </w:t>
      </w:r>
      <w:r>
        <w:rPr>
          <w:lang w:eastAsia="en-AU"/>
        </w:rPr>
        <w:t>The prediction techniques</w:t>
      </w:r>
      <w:r w:rsidRPr="00AA50BA">
        <w:rPr>
          <w:lang w:eastAsia="en-AU"/>
        </w:rPr>
        <w:t xml:space="preserve"> can be used </w:t>
      </w:r>
      <w:r w:rsidRPr="00675533">
        <w:rPr>
          <w:lang w:eastAsia="en-AU"/>
        </w:rPr>
        <w:t>without offline training</w:t>
      </w:r>
      <w:r w:rsidRPr="00AA50BA">
        <w:rPr>
          <w:lang w:eastAsia="en-AU"/>
        </w:rPr>
        <w:t xml:space="preserve"> because it takes advantage of online incremental</w:t>
      </w:r>
      <w:r>
        <w:rPr>
          <w:lang w:eastAsia="en-AU"/>
        </w:rPr>
        <w:t xml:space="preserve"> </w:t>
      </w:r>
      <w:r w:rsidRPr="00AA50BA">
        <w:rPr>
          <w:lang w:eastAsia="en-AU"/>
        </w:rPr>
        <w:t>learning.</w:t>
      </w:r>
      <w:r>
        <w:rPr>
          <w:lang w:eastAsia="en-AU"/>
        </w:rPr>
        <w:t xml:space="preserve"> This </w:t>
      </w:r>
      <w:r w:rsidRPr="00AD6057">
        <w:rPr>
          <w:lang w:eastAsia="en-AU"/>
        </w:rPr>
        <w:t>reduces the</w:t>
      </w:r>
      <w:r>
        <w:rPr>
          <w:lang w:eastAsia="en-AU"/>
        </w:rPr>
        <w:t xml:space="preserve"> </w:t>
      </w:r>
      <w:r w:rsidRPr="00AD6057">
        <w:rPr>
          <w:lang w:eastAsia="en-AU"/>
        </w:rPr>
        <w:t>upfront effort</w:t>
      </w:r>
      <w:r>
        <w:rPr>
          <w:lang w:eastAsia="en-AU"/>
        </w:rPr>
        <w:t>s</w:t>
      </w:r>
      <w:r w:rsidRPr="00AD6057">
        <w:rPr>
          <w:lang w:eastAsia="en-AU"/>
        </w:rPr>
        <w:t xml:space="preserve"> required for </w:t>
      </w:r>
      <w:r>
        <w:rPr>
          <w:lang w:eastAsia="en-AU"/>
        </w:rPr>
        <w:t xml:space="preserve">configuring RobusT2Scale for building elastic applications. This along with the fact that RobusT2Scale requires few design parameters increases the chance for the adoption of this approach. Note that RobusT2Scale is evaluated on one commercial cloud platform (i.e., Microsoft Windows Azure) and one open source platform (i.e., </w:t>
      </w:r>
      <w:proofErr w:type="spellStart"/>
      <w:r>
        <w:rPr>
          <w:lang w:eastAsia="en-AU"/>
        </w:rPr>
        <w:t>OpenStack</w:t>
      </w:r>
      <w:proofErr w:type="spellEnd"/>
      <w:r>
        <w:rPr>
          <w:lang w:eastAsia="en-AU"/>
        </w:rPr>
        <w:t>)</w:t>
      </w:r>
      <w:r w:rsidR="00816746">
        <w:rPr>
          <w:lang w:eastAsia="en-AU"/>
        </w:rPr>
        <w:t xml:space="preserve"> with real world workload patterns to make sure that the auto-</w:t>
      </w:r>
      <w:proofErr w:type="spellStart"/>
      <w:r w:rsidR="00816746">
        <w:rPr>
          <w:lang w:eastAsia="en-AU"/>
        </w:rPr>
        <w:t>scaler</w:t>
      </w:r>
      <w:proofErr w:type="spellEnd"/>
      <w:r w:rsidR="00816746">
        <w:rPr>
          <w:lang w:eastAsia="en-AU"/>
        </w:rPr>
        <w:t xml:space="preserve"> works properly in real-world settings.</w:t>
      </w:r>
    </w:p>
    <w:p w14:paraId="749C865C" w14:textId="56F95A85" w:rsidR="004D0CC4" w:rsidRDefault="004D0CC4" w:rsidP="000D4393">
      <w:r>
        <w:br w:type="page"/>
      </w:r>
    </w:p>
    <w:p w14:paraId="4CDD59C5" w14:textId="76D3D03F" w:rsidR="00955A37" w:rsidRPr="00955A37" w:rsidRDefault="00251D18" w:rsidP="00955A37">
      <w:pPr>
        <w:pStyle w:val="Heading1"/>
        <w:ind w:left="431" w:hanging="431"/>
      </w:pPr>
      <w:bookmarkStart w:id="29" w:name="_Toc259973432"/>
      <w:r>
        <w:lastRenderedPageBreak/>
        <w:t>Implementation</w:t>
      </w:r>
      <w:bookmarkEnd w:id="29"/>
    </w:p>
    <w:p w14:paraId="0730313C" w14:textId="34F00D47" w:rsidR="00CA5FC3" w:rsidRDefault="005D340E" w:rsidP="007423D1">
      <w:r>
        <w:t xml:space="preserve">The programming language used in the work is Java whilst the database system we deployed is </w:t>
      </w:r>
      <w:proofErr w:type="spellStart"/>
      <w:r>
        <w:t>PostgreSQL</w:t>
      </w:r>
      <w:proofErr w:type="spellEnd"/>
      <w:r>
        <w:t xml:space="preserve"> 9.2. </w:t>
      </w:r>
      <w:r w:rsidR="008968C6">
        <w:t xml:space="preserve">Meanwhile, the communication between the monitoring system and trust calculation engine, </w:t>
      </w:r>
      <w:r w:rsidR="00450DBF">
        <w:t>the trust engin</w:t>
      </w:r>
      <w:r w:rsidR="003644B3">
        <w:t>e</w:t>
      </w:r>
      <w:r w:rsidR="00450DBF">
        <w:t xml:space="preserve"> </w:t>
      </w:r>
      <w:r w:rsidR="008968C6">
        <w:t xml:space="preserve">and </w:t>
      </w:r>
      <w:r w:rsidR="00450DBF">
        <w:t xml:space="preserve">the elasticity engine, and </w:t>
      </w:r>
      <w:r w:rsidR="008968C6">
        <w:t>between different sub-components of the trust calculation engine is</w:t>
      </w:r>
      <w:r w:rsidR="007423D1">
        <w:t xml:space="preserve"> </w:t>
      </w:r>
      <w:r w:rsidR="008968C6">
        <w:t xml:space="preserve">based on </w:t>
      </w:r>
      <w:proofErr w:type="spellStart"/>
      <w:r w:rsidR="008968C6">
        <w:t>RESTful</w:t>
      </w:r>
      <w:proofErr w:type="spellEnd"/>
      <w:r w:rsidR="008968C6">
        <w:t xml:space="preserve"> web services. The Jersey </w:t>
      </w:r>
      <w:r w:rsidR="007423D1">
        <w:t xml:space="preserve">– </w:t>
      </w:r>
      <w:proofErr w:type="spellStart"/>
      <w:r w:rsidR="007423D1">
        <w:t>RESTful</w:t>
      </w:r>
      <w:proofErr w:type="spellEnd"/>
      <w:r w:rsidR="007423D1">
        <w:t xml:space="preserve"> web services in Java</w:t>
      </w:r>
      <w:r w:rsidR="003768F0">
        <w:t>,</w:t>
      </w:r>
      <w:r w:rsidR="007423D1">
        <w:t xml:space="preserve"> is used for the communication. </w:t>
      </w:r>
    </w:p>
    <w:p w14:paraId="27B08B82" w14:textId="43AA92D9" w:rsidR="00657790" w:rsidRDefault="003644B3" w:rsidP="007423D1">
      <w:r>
        <w:rPr>
          <w:rFonts w:hint="eastAsia"/>
        </w:rPr>
        <w:t>The</w:t>
      </w:r>
      <w:r>
        <w:t xml:space="preserve"> trust calculation engine consists of the following java packages:</w:t>
      </w:r>
    </w:p>
    <w:p w14:paraId="3BD900D5" w14:textId="5F6DC489" w:rsidR="003644B3" w:rsidRPr="001529D4" w:rsidRDefault="00347774" w:rsidP="00D85039">
      <w:pPr>
        <w:spacing w:line="240" w:lineRule="auto"/>
        <w:ind w:left="720"/>
        <w:rPr>
          <w:b/>
          <w:i/>
        </w:rPr>
      </w:pPr>
      <w:proofErr w:type="spellStart"/>
      <w:proofErr w:type="gramStart"/>
      <w:r w:rsidRPr="001529D4">
        <w:rPr>
          <w:b/>
          <w:i/>
        </w:rPr>
        <w:t>c</w:t>
      </w:r>
      <w:r w:rsidR="003644B3" w:rsidRPr="001529D4">
        <w:rPr>
          <w:b/>
          <w:i/>
        </w:rPr>
        <w:t>loudpass.datamodel</w:t>
      </w:r>
      <w:proofErr w:type="spellEnd"/>
      <w:proofErr w:type="gramEnd"/>
      <w:r w:rsidR="003644B3" w:rsidRPr="001529D4">
        <w:rPr>
          <w:b/>
          <w:i/>
        </w:rPr>
        <w:t xml:space="preserve"> </w:t>
      </w:r>
    </w:p>
    <w:p w14:paraId="082679A8" w14:textId="61DF13EE" w:rsidR="00347774" w:rsidRDefault="001529D4" w:rsidP="00D85039">
      <w:pPr>
        <w:ind w:left="720"/>
      </w:pPr>
      <w:r>
        <w:t xml:space="preserve">This package includes the data objects consumed by the trust calculation engine. It </w:t>
      </w:r>
      <w:r w:rsidR="00AC59B6">
        <w:t xml:space="preserve">mainly </w:t>
      </w:r>
      <w:r>
        <w:t>consists of:</w:t>
      </w:r>
    </w:p>
    <w:p w14:paraId="757C53DF" w14:textId="5EC915D8" w:rsidR="001529D4" w:rsidRDefault="001529D4" w:rsidP="00D85039">
      <w:pPr>
        <w:ind w:left="1440"/>
      </w:pPr>
      <w:r w:rsidRPr="001529D4">
        <w:rPr>
          <w:i/>
        </w:rPr>
        <w:t>TransactionInfo.java</w:t>
      </w:r>
      <w:r>
        <w:t xml:space="preserve">  </w:t>
      </w:r>
      <w:r w:rsidR="00D85039">
        <w:t>--</w:t>
      </w:r>
      <w:r>
        <w:t xml:space="preserve"> store the information related to the service transaction consumed by a give</w:t>
      </w:r>
      <w:r w:rsidR="00323444">
        <w:t>n</w:t>
      </w:r>
      <w:r>
        <w:t xml:space="preserve"> user </w:t>
      </w:r>
    </w:p>
    <w:p w14:paraId="101A3114" w14:textId="06730F88" w:rsidR="001529D4" w:rsidRDefault="00D85039" w:rsidP="00D85039">
      <w:pPr>
        <w:ind w:left="1440"/>
      </w:pPr>
      <w:r>
        <w:rPr>
          <w:i/>
        </w:rPr>
        <w:t>ServiceConf</w:t>
      </w:r>
      <w:r w:rsidRPr="00D85039">
        <w:rPr>
          <w:i/>
        </w:rPr>
        <w:t>.java</w:t>
      </w:r>
      <w:r>
        <w:t xml:space="preserve"> -- store </w:t>
      </w:r>
      <w:r w:rsidR="00E1151F">
        <w:t xml:space="preserve">service </w:t>
      </w:r>
      <w:r>
        <w:t xml:space="preserve">configuration information requested by the trust label </w:t>
      </w:r>
    </w:p>
    <w:p w14:paraId="565C5775" w14:textId="5B06FACD" w:rsidR="00D85039" w:rsidRDefault="00D85039" w:rsidP="00D85039">
      <w:pPr>
        <w:ind w:left="1440"/>
      </w:pPr>
      <w:r>
        <w:rPr>
          <w:i/>
        </w:rPr>
        <w:t>ServiceLevelRec</w:t>
      </w:r>
      <w:r w:rsidRPr="00CA4A6B">
        <w:rPr>
          <w:i/>
        </w:rPr>
        <w:t>.java</w:t>
      </w:r>
      <w:r>
        <w:t xml:space="preserve"> -- store the customer service level specified in the trust label</w:t>
      </w:r>
    </w:p>
    <w:p w14:paraId="1DFBAC20" w14:textId="549F6E60" w:rsidR="00D85039" w:rsidRDefault="00D85039" w:rsidP="00D85039">
      <w:pPr>
        <w:ind w:left="1440"/>
      </w:pPr>
      <w:r>
        <w:rPr>
          <w:i/>
        </w:rPr>
        <w:t>InfraLevelRec</w:t>
      </w:r>
      <w:r w:rsidRPr="00CA4A6B">
        <w:rPr>
          <w:i/>
        </w:rPr>
        <w:t>.java</w:t>
      </w:r>
      <w:r>
        <w:t xml:space="preserve"> – store the infrastructure level performance </w:t>
      </w:r>
      <w:r w:rsidR="00CA4A6B">
        <w:rPr>
          <w:rFonts w:hint="eastAsia"/>
        </w:rPr>
        <w:t>data</w:t>
      </w:r>
      <w:r>
        <w:t xml:space="preserve"> </w:t>
      </w:r>
      <w:r w:rsidR="00CA4A6B">
        <w:t>that</w:t>
      </w:r>
      <w:r>
        <w:t xml:space="preserve"> </w:t>
      </w:r>
      <w:r w:rsidR="00CA4A6B">
        <w:t>record the infrastructure resources consumed to support the service transaction</w:t>
      </w:r>
    </w:p>
    <w:p w14:paraId="5A42D7F4" w14:textId="3E95569B" w:rsidR="00CA4A6B" w:rsidRDefault="00CA4A6B" w:rsidP="00D85039">
      <w:pPr>
        <w:ind w:left="1440"/>
      </w:pPr>
      <w:r>
        <w:rPr>
          <w:i/>
        </w:rPr>
        <w:t>ViolationRec</w:t>
      </w:r>
      <w:r w:rsidRPr="00CA4A6B">
        <w:rPr>
          <w:i/>
        </w:rPr>
        <w:t>.java</w:t>
      </w:r>
      <w:r>
        <w:t xml:space="preserve"> – store the records of the services that violate the data security requirements</w:t>
      </w:r>
    </w:p>
    <w:p w14:paraId="6B9D6435" w14:textId="20479055" w:rsidR="001529D4" w:rsidRPr="001529D4" w:rsidRDefault="00CA4A6B" w:rsidP="00CA4A6B">
      <w:pPr>
        <w:ind w:left="1440"/>
      </w:pPr>
      <w:r>
        <w:rPr>
          <w:i/>
        </w:rPr>
        <w:t>LabelStatus</w:t>
      </w:r>
      <w:r w:rsidRPr="00CA4A6B">
        <w:t>.</w:t>
      </w:r>
      <w:r>
        <w:t>java – store the service quality evaluation results</w:t>
      </w:r>
    </w:p>
    <w:p w14:paraId="5F554A6F" w14:textId="21D48213" w:rsidR="00347774" w:rsidRDefault="00347774" w:rsidP="00D85039">
      <w:pPr>
        <w:ind w:left="720"/>
        <w:rPr>
          <w:b/>
          <w:i/>
        </w:rPr>
      </w:pPr>
      <w:proofErr w:type="spellStart"/>
      <w:proofErr w:type="gramStart"/>
      <w:r w:rsidRPr="00CA4A6B">
        <w:rPr>
          <w:b/>
          <w:i/>
        </w:rPr>
        <w:t>cloudpass.server</w:t>
      </w:r>
      <w:proofErr w:type="spellEnd"/>
      <w:proofErr w:type="gramEnd"/>
    </w:p>
    <w:p w14:paraId="7478C06D" w14:textId="407CA075" w:rsidR="00CA4A6B" w:rsidRPr="001F0215" w:rsidRDefault="001F0215" w:rsidP="00D85039">
      <w:pPr>
        <w:ind w:left="720"/>
      </w:pPr>
      <w:r>
        <w:t xml:space="preserve">This package only includes the </w:t>
      </w:r>
      <w:r w:rsidRPr="00247B35">
        <w:rPr>
          <w:i/>
        </w:rPr>
        <w:t>Main.java</w:t>
      </w:r>
      <w:r>
        <w:t xml:space="preserve">, which is entrance of the code. It receives the records from the monitoring system while processes the collected data and waits for requests from data consumers. </w:t>
      </w:r>
    </w:p>
    <w:p w14:paraId="1119B229" w14:textId="30B664E7" w:rsidR="00347774" w:rsidRPr="00247B35" w:rsidRDefault="00347774" w:rsidP="00D85039">
      <w:pPr>
        <w:ind w:left="720"/>
        <w:rPr>
          <w:b/>
          <w:i/>
        </w:rPr>
      </w:pPr>
      <w:proofErr w:type="spellStart"/>
      <w:proofErr w:type="gramStart"/>
      <w:r w:rsidRPr="00247B35">
        <w:rPr>
          <w:b/>
          <w:i/>
        </w:rPr>
        <w:t>cloudpass.SLAclass</w:t>
      </w:r>
      <w:proofErr w:type="spellEnd"/>
      <w:proofErr w:type="gramEnd"/>
    </w:p>
    <w:p w14:paraId="6B615057" w14:textId="07277887" w:rsidR="00247B35" w:rsidRPr="00247B35" w:rsidRDefault="00247B35" w:rsidP="00D85039">
      <w:pPr>
        <w:ind w:left="720"/>
      </w:pPr>
      <w:r>
        <w:t xml:space="preserve">This package includes </w:t>
      </w:r>
      <w:r w:rsidRPr="00247B35">
        <w:rPr>
          <w:i/>
        </w:rPr>
        <w:t>Gold.java</w:t>
      </w:r>
      <w:r>
        <w:t xml:space="preserve">, </w:t>
      </w:r>
      <w:r w:rsidRPr="00247B35">
        <w:rPr>
          <w:i/>
        </w:rPr>
        <w:t>Silver.java</w:t>
      </w:r>
      <w:r>
        <w:t xml:space="preserve">, </w:t>
      </w:r>
      <w:r w:rsidRPr="00247B35">
        <w:rPr>
          <w:i/>
        </w:rPr>
        <w:t>Bronze.java</w:t>
      </w:r>
      <w:r>
        <w:t xml:space="preserve"> and </w:t>
      </w:r>
      <w:r w:rsidRPr="00247B35">
        <w:rPr>
          <w:i/>
        </w:rPr>
        <w:t>Fail.java</w:t>
      </w:r>
      <w:r>
        <w:t>, which specify the definition of the SLA classes</w:t>
      </w:r>
      <w:r w:rsidR="00E1151F">
        <w:t>:</w:t>
      </w:r>
      <w:r>
        <w:t xml:space="preserve"> Gold, Silver, Bronze and Fail respectively. </w:t>
      </w:r>
    </w:p>
    <w:p w14:paraId="708EC8B3" w14:textId="6049BEB8" w:rsidR="00347774" w:rsidRPr="002A5748" w:rsidRDefault="00347774" w:rsidP="00D85039">
      <w:pPr>
        <w:ind w:left="720"/>
        <w:rPr>
          <w:b/>
          <w:i/>
        </w:rPr>
      </w:pPr>
      <w:proofErr w:type="spellStart"/>
      <w:proofErr w:type="gramStart"/>
      <w:r w:rsidRPr="002A5748">
        <w:rPr>
          <w:b/>
          <w:i/>
        </w:rPr>
        <w:t>cloudpass.storage</w:t>
      </w:r>
      <w:proofErr w:type="spellEnd"/>
      <w:proofErr w:type="gramEnd"/>
    </w:p>
    <w:p w14:paraId="31155BA0" w14:textId="004D2093" w:rsidR="002A5748" w:rsidRPr="00B63F07" w:rsidRDefault="00B63F07" w:rsidP="002A5748">
      <w:pPr>
        <w:ind w:left="720"/>
      </w:pPr>
      <w:r w:rsidRPr="00B63F07">
        <w:t xml:space="preserve">This </w:t>
      </w:r>
      <w:r>
        <w:t xml:space="preserve">package includes </w:t>
      </w:r>
      <w:r w:rsidRPr="00442DB9">
        <w:rPr>
          <w:i/>
        </w:rPr>
        <w:t>StorageManager.java</w:t>
      </w:r>
      <w:r>
        <w:t xml:space="preserve"> that is the storage interface for service configurations</w:t>
      </w:r>
      <w:r w:rsidR="002A5748">
        <w:t>,</w:t>
      </w:r>
      <w:r>
        <w:t xml:space="preserve"> and </w:t>
      </w:r>
      <w:r w:rsidR="002A5748">
        <w:t xml:space="preserve">service-level, infrastructure-level and transaction-level records. The interface is implemented by </w:t>
      </w:r>
      <w:r w:rsidR="002A5748" w:rsidRPr="002A5748">
        <w:rPr>
          <w:i/>
        </w:rPr>
        <w:t>PostgreSQLStorageManager.java</w:t>
      </w:r>
      <w:r w:rsidR="002A5748">
        <w:t xml:space="preserve"> and </w:t>
      </w:r>
      <w:r w:rsidR="002A5748" w:rsidRPr="002A5748">
        <w:rPr>
          <w:i/>
        </w:rPr>
        <w:t>MemoryStorageManager.java</w:t>
      </w:r>
      <w:r w:rsidR="002A5748">
        <w:t xml:space="preserve">. The former one stores records into and retrieve data from the </w:t>
      </w:r>
      <w:proofErr w:type="spellStart"/>
      <w:r w:rsidR="002A5748">
        <w:t>PostgreSQL</w:t>
      </w:r>
      <w:proofErr w:type="spellEnd"/>
      <w:r w:rsidR="002A5748">
        <w:t xml:space="preserve"> database. The aggregation of monitoring records based on the time interval </w:t>
      </w:r>
      <w:r w:rsidR="002A5748">
        <w:lastRenderedPageBreak/>
        <w:t xml:space="preserve">is performed with SQL operations. The latter one process data in the memory that is only used for test purposes.  </w:t>
      </w:r>
    </w:p>
    <w:p w14:paraId="607ABA98" w14:textId="51AF9AC8" w:rsidR="00347774" w:rsidRDefault="005A1164" w:rsidP="009867CE">
      <w:pPr>
        <w:pStyle w:val="Heading1"/>
      </w:pPr>
      <w:bookmarkStart w:id="30" w:name="_Toc259973433"/>
      <w:r>
        <w:t>Quality Analysis in Federated Clouds</w:t>
      </w:r>
      <w:bookmarkEnd w:id="30"/>
    </w:p>
    <w:p w14:paraId="6D6F0DD6" w14:textId="0E6A8D6A" w:rsidR="0021682A" w:rsidRDefault="0021682A" w:rsidP="0021682A">
      <w:pPr>
        <w:rPr>
          <w:rFonts w:hint="eastAsia"/>
        </w:rPr>
      </w:pPr>
      <w:r>
        <w:t>In our current solution, we assume all services can be supervised by a single monitoring system.</w:t>
      </w:r>
      <w:r w:rsidR="00727ABF">
        <w:t xml:space="preserve"> However, it is not always the case in practice.</w:t>
      </w:r>
      <w:r w:rsidR="005D2771">
        <w:t xml:space="preserve"> Ideally, services constituting a transaction may be hosted in multiple sites in a federated cloud. All the cloud sites </w:t>
      </w:r>
      <w:r w:rsidR="00727ABF">
        <w:t xml:space="preserve">offering monitoring of resources, however, there are many different and incompatible monitoring systems in current use and this causes integration problems. </w:t>
      </w:r>
      <w:r w:rsidR="009E5A29">
        <w:t xml:space="preserve">One solution to tackle this challenge is to deploy the trust calculation engine in every cloud site hosting the service we will evaluate, and enable these quality analysis components cooperate with each other to obtain a transaction level overview on the services constituting the service transaction. </w:t>
      </w:r>
      <w:r w:rsidR="0023329A">
        <w:t xml:space="preserve">Data consumers can obtain the transaction level quality analysis from an arbitrary site constituting a federated cloud. </w:t>
      </w:r>
    </w:p>
    <w:p w14:paraId="53F3C5C1" w14:textId="53F505F9" w:rsidR="003556C4" w:rsidRDefault="003556C4" w:rsidP="003556C4">
      <w:pPr>
        <w:ind w:left="720"/>
        <w:rPr>
          <w:rFonts w:hint="eastAsia"/>
        </w:rPr>
      </w:pPr>
      <w:r>
        <w:rPr>
          <w:noProof/>
          <w:lang w:eastAsia="en-US"/>
        </w:rPr>
        <w:drawing>
          <wp:inline distT="0" distB="0" distL="0" distR="0" wp14:anchorId="5A38FB7B" wp14:editId="411A5591">
            <wp:extent cx="4686300" cy="3092579"/>
            <wp:effectExtent l="0" t="0" r="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71" cy="3092626"/>
                    </a:xfrm>
                    <a:prstGeom prst="rect">
                      <a:avLst/>
                    </a:prstGeom>
                    <a:noFill/>
                    <a:ln>
                      <a:noFill/>
                    </a:ln>
                  </pic:spPr>
                </pic:pic>
              </a:graphicData>
            </a:graphic>
          </wp:inline>
        </w:drawing>
      </w:r>
    </w:p>
    <w:p w14:paraId="65A6B517" w14:textId="281A88C0" w:rsidR="00715EC8" w:rsidRDefault="00715EC8" w:rsidP="00715EC8">
      <w:pPr>
        <w:pStyle w:val="Caption"/>
      </w:pPr>
      <w:bookmarkStart w:id="31" w:name="_Toc259973445"/>
      <w:proofErr w:type="gramStart"/>
      <w:r>
        <w:t xml:space="preserve">Figure </w:t>
      </w:r>
      <w:r>
        <w:fldChar w:fldCharType="begin"/>
      </w:r>
      <w:r>
        <w:instrText xml:space="preserve"> SEQ Figure \* ARABIC </w:instrText>
      </w:r>
      <w:r>
        <w:fldChar w:fldCharType="separate"/>
      </w:r>
      <w:r>
        <w:rPr>
          <w:noProof/>
        </w:rPr>
        <w:t>6</w:t>
      </w:r>
      <w:r>
        <w:rPr>
          <w:noProof/>
        </w:rPr>
        <w:fldChar w:fldCharType="end"/>
      </w:r>
      <w:r>
        <w:t>.</w:t>
      </w:r>
      <w:proofErr w:type="gramEnd"/>
      <w:r>
        <w:t xml:space="preserve"> </w:t>
      </w:r>
      <w:proofErr w:type="gramStart"/>
      <w:r>
        <w:t>Quality analysis in a Federated Cloud.</w:t>
      </w:r>
      <w:bookmarkEnd w:id="31"/>
      <w:proofErr w:type="gramEnd"/>
    </w:p>
    <w:p w14:paraId="136674D1" w14:textId="5C9C3AEF" w:rsidR="006D1594" w:rsidRPr="00F977EB" w:rsidRDefault="006D1594" w:rsidP="00F977EB">
      <w:pPr>
        <w:pStyle w:val="Heading2"/>
        <w:rPr>
          <w:rStyle w:val="Strong"/>
          <w:b/>
          <w:bCs/>
        </w:rPr>
      </w:pPr>
      <w:bookmarkStart w:id="32" w:name="_Toc259973434"/>
      <w:r w:rsidRPr="00F977EB">
        <w:rPr>
          <w:rStyle w:val="Strong"/>
          <w:b/>
          <w:bCs/>
        </w:rPr>
        <w:t>Requirements for distributed quality analysis</w:t>
      </w:r>
      <w:bookmarkEnd w:id="32"/>
      <w:r w:rsidRPr="00F977EB">
        <w:rPr>
          <w:rStyle w:val="Strong"/>
          <w:b/>
          <w:bCs/>
        </w:rPr>
        <w:t xml:space="preserve"> </w:t>
      </w:r>
    </w:p>
    <w:p w14:paraId="3AE4C5AE" w14:textId="7ACB587A" w:rsidR="00657790" w:rsidRDefault="003F24BF" w:rsidP="007423D1">
      <w:r>
        <w:t>Our quality analysis is performed at regular intervals for service consumed during pervious time interval. The improved trust calculation engine deployed on multiple sites of a federated cloud should fulfill the following general requirements:</w:t>
      </w:r>
    </w:p>
    <w:p w14:paraId="0E80B5CE" w14:textId="509C29C1" w:rsidR="003F24BF" w:rsidRDefault="003F24BF" w:rsidP="0023329A">
      <w:pPr>
        <w:pStyle w:val="ListParagraph"/>
        <w:numPr>
          <w:ilvl w:val="0"/>
          <w:numId w:val="20"/>
        </w:numPr>
      </w:pPr>
      <w:r>
        <w:t xml:space="preserve">Quality analysis results must be collected from all sites and then combined into a global one </w:t>
      </w:r>
      <w:r w:rsidR="0023329A">
        <w:t>for a given service transaction.</w:t>
      </w:r>
    </w:p>
    <w:p w14:paraId="0AD149E0" w14:textId="09658919" w:rsidR="0023329A" w:rsidRDefault="0023329A" w:rsidP="0023329A">
      <w:pPr>
        <w:pStyle w:val="ListParagraph"/>
        <w:numPr>
          <w:ilvl w:val="0"/>
          <w:numId w:val="20"/>
        </w:numPr>
      </w:pPr>
      <w:r>
        <w:t>No analysis results can be left unaccounted. Unaccounted records (due to network delays or instance failures) from a previous period must be accounted in a following period.</w:t>
      </w:r>
    </w:p>
    <w:p w14:paraId="2E6C3CCE" w14:textId="71CAD941" w:rsidR="0023329A" w:rsidRDefault="0023329A" w:rsidP="0023329A">
      <w:pPr>
        <w:pStyle w:val="ListParagraph"/>
        <w:numPr>
          <w:ilvl w:val="0"/>
          <w:numId w:val="20"/>
        </w:numPr>
      </w:pPr>
      <w:r>
        <w:t>Each analysis result must be accounted in exactly one time interval.</w:t>
      </w:r>
    </w:p>
    <w:p w14:paraId="17494AE4" w14:textId="5EAE9269" w:rsidR="0023329A" w:rsidRDefault="0023329A" w:rsidP="0023329A">
      <w:pPr>
        <w:pStyle w:val="ListParagraph"/>
        <w:numPr>
          <w:ilvl w:val="0"/>
          <w:numId w:val="20"/>
        </w:numPr>
      </w:pPr>
      <w:r>
        <w:lastRenderedPageBreak/>
        <w:t>Analysis results for a given time interval for a given data consumer must be identical for any request without regard of the cloud site</w:t>
      </w:r>
      <w:r w:rsidR="00824C32">
        <w:t xml:space="preserve"> handling the request. This means that consumption request on the quality analysis for a given time interval must be idempotent at all times.</w:t>
      </w:r>
    </w:p>
    <w:p w14:paraId="5FC6EC49" w14:textId="07577DC9" w:rsidR="00407BC0" w:rsidRPr="00F977EB" w:rsidRDefault="00407BC0" w:rsidP="00F977EB">
      <w:pPr>
        <w:pStyle w:val="Heading2"/>
        <w:rPr>
          <w:rStyle w:val="Strong"/>
          <w:b/>
          <w:bCs/>
        </w:rPr>
      </w:pPr>
      <w:bookmarkStart w:id="33" w:name="_Toc259973435"/>
      <w:r w:rsidRPr="00F977EB">
        <w:rPr>
          <w:rStyle w:val="Strong"/>
          <w:b/>
          <w:bCs/>
        </w:rPr>
        <w:t>Challenges for distributed quality analysis</w:t>
      </w:r>
      <w:bookmarkEnd w:id="33"/>
    </w:p>
    <w:p w14:paraId="5B280C8F" w14:textId="5815B549" w:rsidR="001C0C48" w:rsidRDefault="001C0C48" w:rsidP="00407BC0">
      <w:pPr>
        <w:rPr>
          <w:rStyle w:val="Strong"/>
          <w:b w:val="0"/>
        </w:rPr>
      </w:pPr>
      <w:r>
        <w:rPr>
          <w:rStyle w:val="Strong"/>
          <w:b w:val="0"/>
        </w:rPr>
        <w:t xml:space="preserve">Quality analysis results are generated continuously due to constant service offering. Maintaining </w:t>
      </w:r>
      <w:r w:rsidR="0090739B">
        <w:rPr>
          <w:rStyle w:val="Strong"/>
          <w:b w:val="0"/>
        </w:rPr>
        <w:t xml:space="preserve">the results on </w:t>
      </w:r>
      <w:r>
        <w:rPr>
          <w:rStyle w:val="Strong"/>
          <w:b w:val="0"/>
        </w:rPr>
        <w:t xml:space="preserve">all </w:t>
      </w:r>
      <w:r w:rsidR="0090739B">
        <w:rPr>
          <w:rStyle w:val="Strong"/>
          <w:rFonts w:hint="eastAsia"/>
          <w:b w:val="0"/>
        </w:rPr>
        <w:t>trust calculation engine instances</w:t>
      </w:r>
      <w:r w:rsidR="0090739B">
        <w:rPr>
          <w:rStyle w:val="Strong"/>
          <w:b w:val="0"/>
        </w:rPr>
        <w:t xml:space="preserve"> current and consistent in </w:t>
      </w:r>
      <w:r w:rsidR="000C01CA">
        <w:rPr>
          <w:rStyle w:val="Strong"/>
          <w:b w:val="0"/>
        </w:rPr>
        <w:t>near real time is challenging because results need to be propagated across geographically distributed instances. If all updates are propagated to all instances in ne</w:t>
      </w:r>
      <w:r w:rsidR="000116F6">
        <w:rPr>
          <w:rStyle w:val="Strong"/>
          <w:b w:val="0"/>
        </w:rPr>
        <w:t>ar</w:t>
      </w:r>
      <w:r w:rsidR="000C01CA">
        <w:rPr>
          <w:rStyle w:val="Strong"/>
          <w:b w:val="0"/>
        </w:rPr>
        <w:t xml:space="preserve"> real time, as in approaches such as two</w:t>
      </w:r>
      <w:r w:rsidR="004C7427">
        <w:rPr>
          <w:rStyle w:val="Strong"/>
          <w:b w:val="0"/>
        </w:rPr>
        <w:t>-phase commit, the delay and network congestion experiences at instances processing requests</w:t>
      </w:r>
      <w:r w:rsidR="004C7427">
        <w:rPr>
          <w:rStyle w:val="Strong"/>
          <w:rFonts w:hint="eastAsia"/>
          <w:b w:val="0"/>
        </w:rPr>
        <w:t xml:space="preserve"> </w:t>
      </w:r>
      <w:r w:rsidR="004C7427">
        <w:rPr>
          <w:rStyle w:val="Strong"/>
          <w:b w:val="0"/>
        </w:rPr>
        <w:t xml:space="preserve">can be </w:t>
      </w:r>
      <w:r w:rsidR="00BD2A39">
        <w:rPr>
          <w:rStyle w:val="Strong"/>
          <w:rFonts w:hint="eastAsia"/>
          <w:b w:val="0"/>
        </w:rPr>
        <w:t>sig</w:t>
      </w:r>
      <w:r w:rsidR="00BD2A39">
        <w:rPr>
          <w:rStyle w:val="Strong"/>
          <w:b w:val="0"/>
        </w:rPr>
        <w:t xml:space="preserve">nificant. Asynchronous updates </w:t>
      </w:r>
      <w:r w:rsidR="00BD2A39">
        <w:rPr>
          <w:rStyle w:val="Strong"/>
          <w:rFonts w:hint="eastAsia"/>
          <w:b w:val="0"/>
        </w:rPr>
        <w:t>are</w:t>
      </w:r>
      <w:r w:rsidR="00BD2A39">
        <w:rPr>
          <w:rStyle w:val="Strong"/>
          <w:b w:val="0"/>
        </w:rPr>
        <w:t xml:space="preserve"> preferred as long as they gradually reach all trust calculation engine instances. Moreover, when updates are </w:t>
      </w:r>
      <w:r w:rsidR="00E70504">
        <w:rPr>
          <w:rStyle w:val="Strong"/>
          <w:rFonts w:hint="eastAsia"/>
          <w:b w:val="0"/>
        </w:rPr>
        <w:t>p</w:t>
      </w:r>
      <w:r w:rsidR="00E70504">
        <w:rPr>
          <w:rStyle w:val="Strong"/>
          <w:b w:val="0"/>
        </w:rPr>
        <w:t>ropagated asynchronously, each instance can wait to collect a large amount of records and compress them in order to save network bandwidth and reduce update frequency.</w:t>
      </w:r>
    </w:p>
    <w:p w14:paraId="356FB388" w14:textId="283155C5" w:rsidR="00E70504" w:rsidRDefault="00E70504" w:rsidP="00880BB0">
      <w:pPr>
        <w:rPr>
          <w:rStyle w:val="Strong"/>
          <w:b w:val="0"/>
        </w:rPr>
      </w:pPr>
      <w:r>
        <w:rPr>
          <w:rStyle w:val="Strong"/>
          <w:b w:val="0"/>
        </w:rPr>
        <w:t xml:space="preserve">The update propagation </w:t>
      </w:r>
      <w:r w:rsidR="00BA6C3B">
        <w:rPr>
          <w:rStyle w:val="Strong"/>
          <w:b w:val="0"/>
        </w:rPr>
        <w:t xml:space="preserve">frequency depends on the time interval to perform quality analysis. </w:t>
      </w:r>
      <w:r w:rsidR="007A5B2C">
        <w:rPr>
          <w:rStyle w:val="Strong"/>
          <w:b w:val="0"/>
        </w:rPr>
        <w:t xml:space="preserve">Short intervals increase the possibility of accounting all results within the time interval next to the one within which the results are generated, and results in frequent propagation. </w:t>
      </w:r>
      <w:r w:rsidR="00880BB0">
        <w:rPr>
          <w:rStyle w:val="Strong"/>
          <w:b w:val="0"/>
        </w:rPr>
        <w:t>C</w:t>
      </w:r>
      <w:r w:rsidR="00880BB0" w:rsidRPr="00880BB0">
        <w:rPr>
          <w:rStyle w:val="Strong"/>
          <w:b w:val="0"/>
        </w:rPr>
        <w:t>ontrarily</w:t>
      </w:r>
      <w:r w:rsidR="00880BB0">
        <w:rPr>
          <w:rStyle w:val="Strong"/>
          <w:b w:val="0"/>
        </w:rPr>
        <w:t>, long intervals means</w:t>
      </w:r>
      <w:r w:rsidR="00BA6C3B">
        <w:rPr>
          <w:rStyle w:val="Strong"/>
          <w:b w:val="0"/>
        </w:rPr>
        <w:t xml:space="preserve"> updates can be less frequent during most time of th</w:t>
      </w:r>
      <w:r w:rsidR="009B55E1">
        <w:rPr>
          <w:rStyle w:val="Strong"/>
          <w:b w:val="0"/>
        </w:rPr>
        <w:t xml:space="preserve">ose long </w:t>
      </w:r>
      <w:r w:rsidR="00880BB0">
        <w:rPr>
          <w:rStyle w:val="Strong"/>
          <w:b w:val="0"/>
        </w:rPr>
        <w:t>intervals</w:t>
      </w:r>
      <w:r w:rsidR="00BA6C3B">
        <w:rPr>
          <w:rStyle w:val="Strong"/>
          <w:b w:val="0"/>
        </w:rPr>
        <w:t xml:space="preserve"> until almost reaching the end </w:t>
      </w:r>
      <w:r w:rsidR="00880BB0">
        <w:rPr>
          <w:rStyle w:val="Strong"/>
          <w:b w:val="0"/>
        </w:rPr>
        <w:t>of the</w:t>
      </w:r>
      <w:r w:rsidR="00BA6C3B">
        <w:rPr>
          <w:rStyle w:val="Strong"/>
          <w:b w:val="0"/>
        </w:rPr>
        <w:t xml:space="preserve"> intervals.  </w:t>
      </w:r>
    </w:p>
    <w:p w14:paraId="3298FD40" w14:textId="573B6751" w:rsidR="009A49BF" w:rsidRDefault="009A49BF" w:rsidP="00407BC0">
      <w:pPr>
        <w:rPr>
          <w:rStyle w:val="Strong"/>
          <w:b w:val="0"/>
        </w:rPr>
      </w:pPr>
      <w:r>
        <w:rPr>
          <w:rStyle w:val="Strong"/>
          <w:b w:val="0"/>
        </w:rPr>
        <w:t xml:space="preserve">One possible solution for propagating updates is to collect analysis results from each instance only </w:t>
      </w:r>
      <w:r w:rsidR="00B34A64">
        <w:rPr>
          <w:rStyle w:val="Strong"/>
          <w:b w:val="0"/>
        </w:rPr>
        <w:t xml:space="preserve">when a consumption request </w:t>
      </w:r>
      <w:r w:rsidR="005E0F56">
        <w:rPr>
          <w:rStyle w:val="Strong"/>
          <w:b w:val="0"/>
        </w:rPr>
        <w:t>on quality analysis is</w:t>
      </w:r>
      <w:r w:rsidR="00BC4F40">
        <w:rPr>
          <w:rStyle w:val="Strong"/>
          <w:b w:val="0"/>
        </w:rPr>
        <w:t xml:space="preserve"> received. However, this requires fetching large amounts of data from other instances before serving the request that delays the response. This problem may be aggravated due to saturated instances serving multiple different requests, or slow network or processing speed.</w:t>
      </w:r>
    </w:p>
    <w:p w14:paraId="42592A06" w14:textId="0CE186B3" w:rsidR="008E38CA" w:rsidRDefault="00C812B7" w:rsidP="00407BC0">
      <w:pPr>
        <w:rPr>
          <w:rStyle w:val="Strong"/>
          <w:b w:val="0"/>
        </w:rPr>
      </w:pPr>
      <w:r>
        <w:rPr>
          <w:rStyle w:val="Strong"/>
          <w:b w:val="0"/>
        </w:rPr>
        <w:t xml:space="preserve">Another solution is to </w:t>
      </w:r>
      <w:r w:rsidR="0017601B">
        <w:rPr>
          <w:rStyle w:val="Strong"/>
          <w:b w:val="0"/>
        </w:rPr>
        <w:t>solve</w:t>
      </w:r>
      <w:r>
        <w:rPr>
          <w:rStyle w:val="Strong"/>
          <w:b w:val="0"/>
        </w:rPr>
        <w:t xml:space="preserve"> the problem is to use eventual consistency. The </w:t>
      </w:r>
      <w:r w:rsidR="005E0F56">
        <w:rPr>
          <w:rStyle w:val="Strong"/>
          <w:b w:val="0"/>
        </w:rPr>
        <w:t xml:space="preserve">use of </w:t>
      </w:r>
      <w:r>
        <w:rPr>
          <w:rStyle w:val="Strong"/>
          <w:b w:val="0"/>
        </w:rPr>
        <w:t xml:space="preserve">eventual consistency, coupled with asynchronous communication, facilitates the design of </w:t>
      </w:r>
      <w:r w:rsidR="005E0F56">
        <w:rPr>
          <w:rStyle w:val="Strong"/>
          <w:b w:val="0"/>
        </w:rPr>
        <w:t>highly scalable, failure tolerant distributed systems.</w:t>
      </w:r>
      <w:r>
        <w:rPr>
          <w:rStyle w:val="Strong"/>
          <w:b w:val="0"/>
        </w:rPr>
        <w:t xml:space="preserve"> </w:t>
      </w:r>
      <w:r w:rsidR="005E0F56">
        <w:rPr>
          <w:rStyle w:val="Strong"/>
          <w:b w:val="0"/>
        </w:rPr>
        <w:t>These systems</w:t>
      </w:r>
      <w:r>
        <w:rPr>
          <w:rStyle w:val="Strong"/>
          <w:b w:val="0"/>
        </w:rPr>
        <w:t xml:space="preserve"> produce low latency since a</w:t>
      </w:r>
      <w:r w:rsidR="0099242F">
        <w:rPr>
          <w:rStyle w:val="Strong"/>
          <w:b w:val="0"/>
        </w:rPr>
        <w:t xml:space="preserve">ny instance can serve a request immediately. </w:t>
      </w:r>
      <w:r w:rsidR="005E0F56">
        <w:rPr>
          <w:rStyle w:val="Strong"/>
          <w:b w:val="0"/>
        </w:rPr>
        <w:t>This</w:t>
      </w:r>
      <w:r w:rsidR="0099242F">
        <w:rPr>
          <w:rStyle w:val="Strong"/>
          <w:b w:val="0"/>
        </w:rPr>
        <w:t xml:space="preserve"> mechanism ensure</w:t>
      </w:r>
      <w:r w:rsidR="005E0F56">
        <w:rPr>
          <w:rStyle w:val="Strong"/>
          <w:b w:val="0"/>
        </w:rPr>
        <w:t>s</w:t>
      </w:r>
      <w:r w:rsidR="0099242F">
        <w:rPr>
          <w:rStyle w:val="Strong"/>
          <w:b w:val="0"/>
        </w:rPr>
        <w:t xml:space="preserve"> consistency that promises the internal state of all instances will eventually be consistent sometime in the future. However, </w:t>
      </w:r>
      <w:r w:rsidR="007010B7">
        <w:rPr>
          <w:rStyle w:val="Strong"/>
          <w:b w:val="0"/>
        </w:rPr>
        <w:t xml:space="preserve">eventual consistency only guarantees that subsequent </w:t>
      </w:r>
      <w:r w:rsidR="008E38CA">
        <w:rPr>
          <w:rStyle w:val="Strong"/>
          <w:b w:val="0"/>
        </w:rPr>
        <w:t xml:space="preserve">operations </w:t>
      </w:r>
      <w:r w:rsidR="007010B7">
        <w:rPr>
          <w:rStyle w:val="Strong"/>
          <w:b w:val="0"/>
        </w:rPr>
        <w:t xml:space="preserve">will </w:t>
      </w:r>
      <w:r w:rsidR="008E38CA">
        <w:rPr>
          <w:rStyle w:val="Strong"/>
          <w:b w:val="0"/>
        </w:rPr>
        <w:t>obtain</w:t>
      </w:r>
      <w:r w:rsidR="007010B7">
        <w:rPr>
          <w:rStyle w:val="Strong"/>
          <w:b w:val="0"/>
        </w:rPr>
        <w:t xml:space="preserve"> either the same value as in previous </w:t>
      </w:r>
      <w:r w:rsidR="008E38CA">
        <w:rPr>
          <w:rStyle w:val="Strong"/>
          <w:b w:val="0"/>
        </w:rPr>
        <w:t>ones</w:t>
      </w:r>
      <w:r w:rsidR="007010B7">
        <w:rPr>
          <w:rStyle w:val="Strong"/>
          <w:b w:val="0"/>
        </w:rPr>
        <w:t xml:space="preserve"> or more recen</w:t>
      </w:r>
      <w:r w:rsidR="00410494">
        <w:rPr>
          <w:rStyle w:val="Strong"/>
          <w:b w:val="0"/>
        </w:rPr>
        <w:t xml:space="preserve">t values. </w:t>
      </w:r>
      <w:r w:rsidR="008E38CA">
        <w:rPr>
          <w:rStyle w:val="Strong"/>
          <w:b w:val="0"/>
        </w:rPr>
        <w:t xml:space="preserve">To </w:t>
      </w:r>
      <w:r w:rsidR="00D307F3">
        <w:rPr>
          <w:rStyle w:val="Strong"/>
          <w:b w:val="0"/>
        </w:rPr>
        <w:t>apply the eventual consistency in our work and ensure</w:t>
      </w:r>
      <w:r w:rsidR="008E38CA">
        <w:rPr>
          <w:rStyle w:val="Strong"/>
          <w:b w:val="0"/>
        </w:rPr>
        <w:t xml:space="preserve"> all requirements listed in section 6.1</w:t>
      </w:r>
      <w:r w:rsidR="00D307F3">
        <w:rPr>
          <w:rStyle w:val="Strong"/>
          <w:b w:val="0"/>
        </w:rPr>
        <w:t xml:space="preserve"> are satisfied</w:t>
      </w:r>
      <w:r w:rsidR="008E38CA">
        <w:rPr>
          <w:rStyle w:val="Strong"/>
          <w:b w:val="0"/>
        </w:rPr>
        <w:t>, we need</w:t>
      </w:r>
      <w:r w:rsidR="00D307F3">
        <w:rPr>
          <w:rStyle w:val="Strong"/>
          <w:b w:val="0"/>
        </w:rPr>
        <w:t xml:space="preserve"> to enhance the mechanism. </w:t>
      </w:r>
    </w:p>
    <w:p w14:paraId="32051085" w14:textId="03C532F9" w:rsidR="00407BC0" w:rsidRPr="00F977EB" w:rsidRDefault="00407BC0" w:rsidP="00F977EB">
      <w:pPr>
        <w:pStyle w:val="Heading2"/>
        <w:rPr>
          <w:rStyle w:val="Strong"/>
          <w:b/>
          <w:bCs/>
        </w:rPr>
      </w:pPr>
      <w:bookmarkStart w:id="34" w:name="_Toc259973436"/>
      <w:r w:rsidRPr="00F977EB">
        <w:rPr>
          <w:rStyle w:val="Strong"/>
          <w:b/>
          <w:bCs/>
        </w:rPr>
        <w:t>Synchronization solution overview</w:t>
      </w:r>
      <w:bookmarkEnd w:id="34"/>
    </w:p>
    <w:p w14:paraId="10C99C87" w14:textId="14BE5889" w:rsidR="00420840" w:rsidRDefault="009E5ECB" w:rsidP="00407BC0">
      <w:pPr>
        <w:rPr>
          <w:rStyle w:val="Strong"/>
          <w:b w:val="0"/>
        </w:rPr>
      </w:pPr>
      <w:r>
        <w:rPr>
          <w:rStyle w:val="Strong"/>
          <w:b w:val="0"/>
        </w:rPr>
        <w:t xml:space="preserve">Our solution to tackle distributed quality analysis builds on eventual consistency but provides the extra support requested to satisfy the requirements for quality management in a federated cloud. Therefore, we can not only manage analysis results correctly but also build a highly scalable and fault tolerant system. Our solution for synchronizing records across cloud sites can be viewed as a stronger form of monotonic read, i.e., eventual consistency with an added requirement for protecting that any successive retrieve of a given data set always returns the same result or a more recent one. </w:t>
      </w:r>
    </w:p>
    <w:p w14:paraId="50EB4687" w14:textId="0FEE3A57" w:rsidR="009E5ECB" w:rsidRDefault="00420840" w:rsidP="00407BC0">
      <w:pPr>
        <w:rPr>
          <w:rStyle w:val="Strong"/>
          <w:b w:val="0"/>
        </w:rPr>
      </w:pPr>
      <w:r>
        <w:rPr>
          <w:rStyle w:val="Strong"/>
          <w:b w:val="0"/>
        </w:rPr>
        <w:lastRenderedPageBreak/>
        <w:t xml:space="preserve">In our system mode, a federated cloud is composed of multiple sites that </w:t>
      </w:r>
      <w:r w:rsidR="00C025D8">
        <w:rPr>
          <w:rStyle w:val="Strong"/>
          <w:b w:val="0"/>
        </w:rPr>
        <w:t xml:space="preserve">are </w:t>
      </w:r>
      <w:r>
        <w:rPr>
          <w:rStyle w:val="Strong"/>
          <w:b w:val="0"/>
        </w:rPr>
        <w:t xml:space="preserve">geographically distributed and communicate over the Internet. Meanwhile, the monitoring systems of these cloud sites are not </w:t>
      </w:r>
      <w:r>
        <w:t xml:space="preserve">compatible. The enhanced trust calculation engine is composed of </w:t>
      </w:r>
      <w:r w:rsidR="000A1B3F">
        <w:t>several autonomous instances hosted in each of the cloud sites</w:t>
      </w:r>
      <w:r w:rsidR="00C025D8">
        <w:t>. These instances</w:t>
      </w:r>
      <w:r w:rsidR="000A1B3F">
        <w:t xml:space="preserve"> are able to receive monitoring records from the monitoring system of the sites. Instances communicate among each other through message exchange. A customer can enquire an arbitrary instance to obtain quality analysis results on given services. </w:t>
      </w:r>
      <w:r>
        <w:rPr>
          <w:rStyle w:val="Strong"/>
          <w:b w:val="0"/>
        </w:rPr>
        <w:t xml:space="preserve"> </w:t>
      </w:r>
      <w:r w:rsidR="009E5ECB">
        <w:rPr>
          <w:rStyle w:val="Strong"/>
          <w:b w:val="0"/>
        </w:rPr>
        <w:t xml:space="preserve"> </w:t>
      </w:r>
    </w:p>
    <w:p w14:paraId="6157CB17" w14:textId="10CD1B0D" w:rsidR="00DD1FDF" w:rsidRDefault="00DD1FDF" w:rsidP="00407BC0">
      <w:pPr>
        <w:rPr>
          <w:rStyle w:val="Strong"/>
          <w:b w:val="0"/>
        </w:rPr>
      </w:pPr>
      <w:r>
        <w:rPr>
          <w:rStyle w:val="Strong"/>
          <w:b w:val="0"/>
        </w:rPr>
        <w:t>Our solution consists of two steps:</w:t>
      </w:r>
    </w:p>
    <w:p w14:paraId="20122863" w14:textId="14BD3604" w:rsidR="00936230" w:rsidRDefault="00936230" w:rsidP="00F977EB">
      <w:pPr>
        <w:ind w:left="720"/>
        <w:rPr>
          <w:rStyle w:val="Strong"/>
          <w:i/>
        </w:rPr>
      </w:pPr>
      <w:r w:rsidRPr="00F977EB">
        <w:rPr>
          <w:rStyle w:val="Strong"/>
          <w:i/>
        </w:rPr>
        <w:t>Analysis results ordering</w:t>
      </w:r>
    </w:p>
    <w:p w14:paraId="7A4E67C5" w14:textId="78D99F26" w:rsidR="00F977EB" w:rsidRPr="00F977EB" w:rsidRDefault="00504A6E" w:rsidP="00B21F92">
      <w:pPr>
        <w:ind w:left="720"/>
        <w:rPr>
          <w:rStyle w:val="Strong"/>
          <w:b w:val="0"/>
        </w:rPr>
      </w:pPr>
      <w:r>
        <w:rPr>
          <w:rStyle w:val="Strong"/>
          <w:b w:val="0"/>
        </w:rPr>
        <w:t>In our work, trust calculation engine instances</w:t>
      </w:r>
      <w:r w:rsidR="005F22B1">
        <w:rPr>
          <w:rStyle w:val="Strong"/>
          <w:b w:val="0"/>
        </w:rPr>
        <w:t xml:space="preserve"> periodically synchronize analysis results among each other using eventual consistency. As we discussed in section 6.</w:t>
      </w:r>
      <w:r w:rsidR="00617052">
        <w:rPr>
          <w:rStyle w:val="Strong"/>
          <w:b w:val="0"/>
        </w:rPr>
        <w:t xml:space="preserve">2, eventual consistency along cannot meet all the requirements given in section 6.1. Therefore, to tackle the issues, we first order the records exchanged between instances. At each instance, records </w:t>
      </w:r>
      <w:r w:rsidR="002D25AB">
        <w:rPr>
          <w:rStyle w:val="Strong"/>
          <w:b w:val="0"/>
        </w:rPr>
        <w:t xml:space="preserve">are sorted by using </w:t>
      </w:r>
      <w:proofErr w:type="spellStart"/>
      <w:r w:rsidR="002D25AB">
        <w:rPr>
          <w:rStyle w:val="Strong"/>
          <w:b w:val="0"/>
        </w:rPr>
        <w:t>La</w:t>
      </w:r>
      <w:r w:rsidR="00377E19">
        <w:rPr>
          <w:rStyle w:val="Strong"/>
          <w:b w:val="0"/>
        </w:rPr>
        <w:t>mport’s</w:t>
      </w:r>
      <w:proofErr w:type="spellEnd"/>
      <w:r w:rsidR="00377E19">
        <w:rPr>
          <w:rStyle w:val="Strong"/>
          <w:b w:val="0"/>
        </w:rPr>
        <w:t xml:space="preserve"> logical clocks [5]</w:t>
      </w:r>
      <w:r w:rsidR="00B21F92">
        <w:rPr>
          <w:rStyle w:val="Strong"/>
          <w:b w:val="0"/>
        </w:rPr>
        <w:t xml:space="preserve"> and delivered based on </w:t>
      </w:r>
      <w:r w:rsidR="00617052">
        <w:rPr>
          <w:rStyle w:val="Strong"/>
          <w:b w:val="0"/>
        </w:rPr>
        <w:t>FIFO or</w:t>
      </w:r>
      <w:r w:rsidR="00B21F92">
        <w:rPr>
          <w:rStyle w:val="Strong"/>
          <w:b w:val="0"/>
        </w:rPr>
        <w:t>der.</w:t>
      </w:r>
    </w:p>
    <w:p w14:paraId="790A21BD" w14:textId="39CDEFBA" w:rsidR="00936230" w:rsidRPr="00F977EB" w:rsidRDefault="00936230" w:rsidP="00F977EB">
      <w:pPr>
        <w:ind w:left="720"/>
        <w:rPr>
          <w:rStyle w:val="Strong"/>
          <w:i/>
        </w:rPr>
      </w:pPr>
      <w:r w:rsidRPr="00F977EB">
        <w:rPr>
          <w:rStyle w:val="Strong"/>
          <w:i/>
        </w:rPr>
        <w:t>Results synchronization</w:t>
      </w:r>
    </w:p>
    <w:p w14:paraId="001716AA" w14:textId="1DAFD984" w:rsidR="00DD1FDF" w:rsidRPr="009E5ECB" w:rsidRDefault="00A607BB" w:rsidP="00E70623">
      <w:pPr>
        <w:ind w:left="716"/>
        <w:rPr>
          <w:rStyle w:val="Strong"/>
          <w:b w:val="0"/>
        </w:rPr>
      </w:pPr>
      <w:r>
        <w:rPr>
          <w:rStyle w:val="Strong"/>
          <w:b w:val="0"/>
        </w:rPr>
        <w:t xml:space="preserve">The synchronization part is composed of two tasks: analysis result management and analysis interval management.  </w:t>
      </w:r>
      <w:r w:rsidR="00E70623">
        <w:rPr>
          <w:rStyle w:val="Strong"/>
          <w:b w:val="0"/>
        </w:rPr>
        <w:t xml:space="preserve">Analysis result management involves listening local monitoring events, performing quality analysis, forwarding local results to other instances, and storing records from other instances based on FIFO order. Analysis interval management is intended to maintain the consistency of quality analysis information requested by data consumers. It involves tracking and exchanging </w:t>
      </w:r>
      <w:r w:rsidR="00CE28F6">
        <w:rPr>
          <w:rStyle w:val="Strong"/>
          <w:b w:val="0"/>
        </w:rPr>
        <w:t>information on the re</w:t>
      </w:r>
      <w:r w:rsidR="004A0C36">
        <w:rPr>
          <w:rStyle w:val="Strong"/>
          <w:b w:val="0"/>
        </w:rPr>
        <w:t>cords that are accounted in every time interval, and identifying the records that are not accounted in their appropriate interval due to network latencies.</w:t>
      </w:r>
      <w:r w:rsidR="00E70623">
        <w:rPr>
          <w:rStyle w:val="Strong"/>
          <w:b w:val="0"/>
        </w:rPr>
        <w:t xml:space="preserve"> </w:t>
      </w:r>
    </w:p>
    <w:p w14:paraId="428135BA" w14:textId="3F412DC9" w:rsidR="00407BC0" w:rsidRDefault="00407BC0" w:rsidP="00F977EB">
      <w:pPr>
        <w:pStyle w:val="Heading2"/>
        <w:rPr>
          <w:rStyle w:val="Strong"/>
          <w:b/>
          <w:bCs/>
        </w:rPr>
      </w:pPr>
      <w:bookmarkStart w:id="35" w:name="_Toc259973437"/>
      <w:r w:rsidRPr="00F977EB">
        <w:rPr>
          <w:rStyle w:val="Strong"/>
          <w:b/>
          <w:bCs/>
        </w:rPr>
        <w:t>Fault tolerance and conflict resolution</w:t>
      </w:r>
      <w:bookmarkEnd w:id="35"/>
      <w:r w:rsidRPr="00F977EB">
        <w:rPr>
          <w:rStyle w:val="Strong"/>
          <w:b/>
          <w:bCs/>
        </w:rPr>
        <w:t xml:space="preserve"> </w:t>
      </w:r>
    </w:p>
    <w:p w14:paraId="3EE2724C" w14:textId="5B06342A" w:rsidR="00C1579F" w:rsidRDefault="00C1579F" w:rsidP="00C1579F">
      <w:pPr>
        <w:ind w:left="576"/>
      </w:pPr>
      <w:r>
        <w:t xml:space="preserve">It is not uncommon to see </w:t>
      </w:r>
      <w:r w:rsidR="00543492">
        <w:t>error</w:t>
      </w:r>
      <w:r>
        <w:t xml:space="preserve">s occurred in a distributed system, such as our distributed quality analysis solution. </w:t>
      </w:r>
      <w:r w:rsidR="00543492">
        <w:t xml:space="preserve">Therefore, our work investigates how faults will affect the synchronization and consistency of data, and how we can handle the faults. Our </w:t>
      </w:r>
      <w:r w:rsidR="00E47A7D">
        <w:t>solution focuses on the following failures, which can be observed in our work.</w:t>
      </w:r>
    </w:p>
    <w:p w14:paraId="3A0132CA" w14:textId="1CB48A8C" w:rsidR="00E47A7D" w:rsidRDefault="00E47A7D" w:rsidP="00E47A7D">
      <w:pPr>
        <w:pStyle w:val="ListParagraph"/>
        <w:numPr>
          <w:ilvl w:val="0"/>
          <w:numId w:val="23"/>
        </w:numPr>
      </w:pPr>
      <w:r>
        <w:t>The request from consumer application to the trust calculation engine is lost.</w:t>
      </w:r>
    </w:p>
    <w:p w14:paraId="180C25B9" w14:textId="65F14AFE" w:rsidR="00E47A7D" w:rsidRDefault="00E47A7D" w:rsidP="00E47A7D">
      <w:pPr>
        <w:pStyle w:val="ListParagraph"/>
        <w:numPr>
          <w:ilvl w:val="0"/>
          <w:numId w:val="23"/>
        </w:numPr>
      </w:pPr>
      <w:r>
        <w:t>An instance of the trust calculation engine crashes after receiving the consumption request.</w:t>
      </w:r>
    </w:p>
    <w:p w14:paraId="2BAB4E8D" w14:textId="5533CD0A" w:rsidR="00E47A7D" w:rsidRDefault="00E47A7D" w:rsidP="00E47A7D">
      <w:pPr>
        <w:pStyle w:val="ListParagraph"/>
        <w:numPr>
          <w:ilvl w:val="0"/>
          <w:numId w:val="23"/>
        </w:numPr>
      </w:pPr>
      <w:r>
        <w:t>The reply from the trust calculation engine to the consumer application is lost.</w:t>
      </w:r>
    </w:p>
    <w:p w14:paraId="0310C7F3" w14:textId="430FF652" w:rsidR="00E47A7D" w:rsidRPr="00C1579F" w:rsidRDefault="00E47A7D" w:rsidP="00E47A7D">
      <w:pPr>
        <w:pStyle w:val="ListParagraph"/>
        <w:numPr>
          <w:ilvl w:val="0"/>
          <w:numId w:val="23"/>
        </w:numPr>
      </w:pPr>
      <w:r>
        <w:t>The consumer application crashes after sending the request.</w:t>
      </w:r>
    </w:p>
    <w:p w14:paraId="25B106CF" w14:textId="6CFAD41A" w:rsidR="001530C7" w:rsidRDefault="003F3AA8" w:rsidP="001530C7">
      <w:pPr>
        <w:pStyle w:val="Heading1"/>
      </w:pPr>
      <w:bookmarkStart w:id="36" w:name="_Toc259973438"/>
      <w:r>
        <w:t>Conclusio</w:t>
      </w:r>
      <w:r w:rsidR="001530C7">
        <w:t>n</w:t>
      </w:r>
      <w:bookmarkEnd w:id="36"/>
    </w:p>
    <w:p w14:paraId="741D5E21" w14:textId="7CD412A8" w:rsidR="001530C7" w:rsidRPr="001530C7" w:rsidRDefault="001530C7" w:rsidP="001530C7">
      <w:r>
        <w:t xml:space="preserve">In this report, we have introduced </w:t>
      </w:r>
      <w:r w:rsidR="008203BC">
        <w:t xml:space="preserve">our </w:t>
      </w:r>
      <w:r w:rsidR="000A6E44">
        <w:t xml:space="preserve">cloud trust </w:t>
      </w:r>
      <w:r w:rsidR="00BA7230">
        <w:t>label</w:t>
      </w:r>
      <w:r w:rsidR="000A6E44">
        <w:t xml:space="preserve"> and </w:t>
      </w:r>
      <w:r>
        <w:t xml:space="preserve">the </w:t>
      </w:r>
      <w:proofErr w:type="spellStart"/>
      <w:r>
        <w:t>CloudPass</w:t>
      </w:r>
      <w:proofErr w:type="spellEnd"/>
      <w:r>
        <w:t xml:space="preserve"> framework</w:t>
      </w:r>
      <w:r w:rsidR="000A6E44">
        <w:t>. Our framework</w:t>
      </w:r>
      <w:r>
        <w:t xml:space="preserve"> is intended to evaluate </w:t>
      </w:r>
      <w:proofErr w:type="spellStart"/>
      <w:r>
        <w:t>QoS</w:t>
      </w:r>
      <w:proofErr w:type="spellEnd"/>
      <w:r>
        <w:t xml:space="preserve"> of services, and offer assurance and accountability</w:t>
      </w:r>
      <w:r w:rsidR="00954A76">
        <w:t xml:space="preserve"> in a single cloud</w:t>
      </w:r>
      <w:r>
        <w:t xml:space="preserve">.  </w:t>
      </w:r>
      <w:r w:rsidR="000A6E44">
        <w:t>It</w:t>
      </w:r>
      <w:r>
        <w:t xml:space="preserve"> processes raw </w:t>
      </w:r>
      <w:r w:rsidR="000A6E44">
        <w:t xml:space="preserve">monitoring records and stores the aggregated data in its database. Then the </w:t>
      </w:r>
      <w:r w:rsidR="000A6E44">
        <w:lastRenderedPageBreak/>
        <w:t xml:space="preserve">processed data are consumed periodically to calculate the quality of services. The output of is not only used to evaluate the trust level of service providers, but also to form the learning set to predicate the resources required to support given SLA, and to specify fuzzy rules for our elasticity engine. Based on the </w:t>
      </w:r>
      <w:r w:rsidR="000D5EC2">
        <w:t>prediction</w:t>
      </w:r>
      <w:r w:rsidR="000A6E44">
        <w:t xml:space="preserve"> results, the framework is able generate messages for cloud controller</w:t>
      </w:r>
      <w:r w:rsidR="005128AF">
        <w:t>s</w:t>
      </w:r>
      <w:r w:rsidR="000A6E44">
        <w:t xml:space="preserve"> to dynamically scal</w:t>
      </w:r>
      <w:r w:rsidR="005128AF">
        <w:t>e</w:t>
      </w:r>
      <w:r w:rsidR="000A6E44">
        <w:t xml:space="preserve"> resource offering.  </w:t>
      </w:r>
      <w:r w:rsidR="00954A76">
        <w:t xml:space="preserve">Furthermore, this report outlines our solution to enhance the framework and make it suitable for quality analysis in federated clouds. </w:t>
      </w:r>
      <w:r w:rsidR="00BA7230">
        <w:t>In addition</w:t>
      </w:r>
      <w:r w:rsidR="000A6E44">
        <w:t xml:space="preserve">, the framework </w:t>
      </w:r>
      <w:r w:rsidR="00BF1125">
        <w:t xml:space="preserve">to perform trust calculation in single clouds </w:t>
      </w:r>
      <w:r w:rsidR="000A6E44">
        <w:t xml:space="preserve">in implemented in Java, and whose components are loose coupled – communicate with each other via </w:t>
      </w:r>
      <w:proofErr w:type="spellStart"/>
      <w:r w:rsidR="000A6E44">
        <w:t>RESTful</w:t>
      </w:r>
      <w:proofErr w:type="spellEnd"/>
      <w:r w:rsidR="000A6E44">
        <w:t xml:space="preserve"> web services. Therefore, all components can be easily updated or replaced in future without affectin</w:t>
      </w:r>
      <w:r w:rsidR="00592BB7">
        <w:t>g others.</w:t>
      </w:r>
    </w:p>
    <w:p w14:paraId="279B4424" w14:textId="77777777" w:rsidR="003F3AA8" w:rsidRDefault="003F3AA8" w:rsidP="00C439D1">
      <w:pPr>
        <w:pStyle w:val="Heading1"/>
      </w:pPr>
      <w:bookmarkStart w:id="37" w:name="_Toc259973439"/>
      <w:r w:rsidRPr="00872682">
        <w:t>Reference</w:t>
      </w:r>
      <w:bookmarkEnd w:id="37"/>
    </w:p>
    <w:p w14:paraId="22079E80" w14:textId="2C41E48F" w:rsidR="00645169" w:rsidRDefault="00645169" w:rsidP="00645169">
      <w:r>
        <w:t xml:space="preserve">[1] </w:t>
      </w:r>
      <w:r w:rsidRPr="003210BC">
        <w:t xml:space="preserve">Automatic, multi-grained </w:t>
      </w:r>
      <w:proofErr w:type="gramStart"/>
      <w:r w:rsidRPr="003210BC">
        <w:t>elasticity-provisioning</w:t>
      </w:r>
      <w:proofErr w:type="gramEnd"/>
      <w:r w:rsidRPr="003210BC">
        <w:t xml:space="preserve"> for the Cloud</w:t>
      </w:r>
      <w:r>
        <w:t xml:space="preserve">, online available at: </w:t>
      </w:r>
      <w:hyperlink r:id="rId22" w:history="1">
        <w:r w:rsidRPr="0019713F">
          <w:rPr>
            <w:rStyle w:val="Hyperlink"/>
          </w:rPr>
          <w:t>http://www.celarcloud.eu/wp-content/uploads/2013/11/Cloud-Monitoring-Tool-V1.pdf</w:t>
        </w:r>
      </w:hyperlink>
    </w:p>
    <w:p w14:paraId="6C943F0E" w14:textId="76EA1843" w:rsidR="00645169" w:rsidRDefault="00645169" w:rsidP="00645169">
      <w:r>
        <w:t>[2]</w:t>
      </w:r>
      <w:r w:rsidRPr="003210BC">
        <w:t xml:space="preserve"> Frey, S., </w:t>
      </w:r>
      <w:proofErr w:type="spellStart"/>
      <w:r w:rsidRPr="003210BC">
        <w:t>L¨uthje</w:t>
      </w:r>
      <w:proofErr w:type="spellEnd"/>
      <w:r w:rsidRPr="003210BC">
        <w:t>, C., Reich, C., Key performance indicators for cloud computing SLAs</w:t>
      </w:r>
      <w:r>
        <w:t xml:space="preserve">, </w:t>
      </w:r>
      <w:r w:rsidRPr="003210BC">
        <w:t>The Fifth International Conference on Emerging Network Intelligence</w:t>
      </w:r>
      <w:r>
        <w:t>, EMERGING 2013</w:t>
      </w:r>
    </w:p>
    <w:p w14:paraId="61497398" w14:textId="0DB1CC23" w:rsidR="00645169" w:rsidRDefault="00645169" w:rsidP="00645169">
      <w:r>
        <w:t>[3]</w:t>
      </w:r>
      <w:r w:rsidRPr="000E4D48">
        <w:rPr>
          <w:rFonts w:eastAsia="Times New Roman" w:cs="Times New Roman"/>
        </w:rPr>
        <w:t xml:space="preserve"> </w:t>
      </w:r>
      <w:r>
        <w:rPr>
          <w:rFonts w:eastAsia="Times New Roman" w:cs="Times New Roman"/>
        </w:rPr>
        <w:t xml:space="preserve">S. K. </w:t>
      </w:r>
      <w:proofErr w:type="spellStart"/>
      <w:r>
        <w:rPr>
          <w:rFonts w:eastAsia="Times New Roman" w:cs="Times New Roman"/>
        </w:rPr>
        <w:t>Garg</w:t>
      </w:r>
      <w:proofErr w:type="spellEnd"/>
      <w:r>
        <w:rPr>
          <w:rFonts w:eastAsia="Times New Roman" w:cs="Times New Roman"/>
        </w:rPr>
        <w:t xml:space="preserve">, S. </w:t>
      </w:r>
      <w:proofErr w:type="spellStart"/>
      <w:r>
        <w:rPr>
          <w:rFonts w:eastAsia="Times New Roman" w:cs="Times New Roman"/>
        </w:rPr>
        <w:t>Versteeg</w:t>
      </w:r>
      <w:proofErr w:type="spellEnd"/>
      <w:r>
        <w:rPr>
          <w:rFonts w:eastAsia="Times New Roman" w:cs="Times New Roman"/>
        </w:rPr>
        <w:t xml:space="preserve">, and R. </w:t>
      </w:r>
      <w:proofErr w:type="spellStart"/>
      <w:r>
        <w:rPr>
          <w:rFonts w:eastAsia="Times New Roman" w:cs="Times New Roman"/>
        </w:rPr>
        <w:t>Buyya</w:t>
      </w:r>
      <w:proofErr w:type="spellEnd"/>
      <w:r>
        <w:rPr>
          <w:rFonts w:eastAsia="Times New Roman" w:cs="Times New Roman"/>
        </w:rPr>
        <w:t>. 2013. A framework for ranking of cloud computing services, Future Generation Computer Systems</w:t>
      </w:r>
      <w:r>
        <w:rPr>
          <w:rStyle w:val="Emphasis"/>
          <w:rFonts w:eastAsia="Times New Roman" w:cs="Times New Roman"/>
        </w:rPr>
        <w:t>.</w:t>
      </w:r>
      <w:r>
        <w:rPr>
          <w:rFonts w:eastAsia="Times New Roman" w:cs="Times New Roman"/>
        </w:rPr>
        <w:t xml:space="preserve"> 29, 4 (June 2013)</w:t>
      </w:r>
    </w:p>
    <w:p w14:paraId="59E473F8" w14:textId="77777777" w:rsidR="00645169" w:rsidRDefault="00645169" w:rsidP="00645169">
      <w:r>
        <w:t>[4]</w:t>
      </w:r>
      <w:r w:rsidRPr="0048418F">
        <w:t xml:space="preserve"> Green data centers monthly newsletter</w:t>
      </w:r>
      <w:r>
        <w:t>, Feb 2010</w:t>
      </w:r>
    </w:p>
    <w:p w14:paraId="4D3FDDB7" w14:textId="6EC4D5B3" w:rsidR="00645169" w:rsidRPr="00645169" w:rsidRDefault="002D25AB" w:rsidP="00645169">
      <w:r>
        <w:t xml:space="preserve">[5] L. </w:t>
      </w:r>
      <w:proofErr w:type="spellStart"/>
      <w:r>
        <w:t>Lamport</w:t>
      </w:r>
      <w:proofErr w:type="spellEnd"/>
      <w:r>
        <w:t xml:space="preserve">, “Time, clocks, and the ordering of events in a distributed system,” </w:t>
      </w:r>
      <w:proofErr w:type="spellStart"/>
      <w:r w:rsidRPr="002D25AB">
        <w:rPr>
          <w:i/>
        </w:rPr>
        <w:t>Commun</w:t>
      </w:r>
      <w:proofErr w:type="spellEnd"/>
      <w:r>
        <w:t xml:space="preserve">. ACM, </w:t>
      </w:r>
      <w:proofErr w:type="spellStart"/>
      <w:r>
        <w:t>vol</w:t>
      </w:r>
      <w:proofErr w:type="spellEnd"/>
      <w:r w:rsidR="00E54531">
        <w:t xml:space="preserve"> 21, no. 7</w:t>
      </w:r>
      <w:r w:rsidR="00291318">
        <w:t xml:space="preserve">, </w:t>
      </w:r>
      <w:proofErr w:type="spellStart"/>
      <w:r w:rsidR="00291318">
        <w:t>pp</w:t>
      </w:r>
      <w:proofErr w:type="spellEnd"/>
      <w:r w:rsidR="00291318">
        <w:t xml:space="preserve"> 558-565, July 1978</w:t>
      </w:r>
    </w:p>
    <w:p w14:paraId="67CF6D1F" w14:textId="73C08591" w:rsidR="00AA7861" w:rsidRPr="00AA7861" w:rsidRDefault="00AA7861" w:rsidP="00AA7861"/>
    <w:p w14:paraId="3B667D6C" w14:textId="77777777" w:rsidR="00D42609" w:rsidRDefault="00D42609"/>
    <w:sectPr w:rsidR="00D42609" w:rsidSect="0018451B">
      <w:footerReference w:type="default" r:id="rId23"/>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9C525" w14:textId="77777777" w:rsidR="00FE5BEA" w:rsidRDefault="00FE5BEA" w:rsidP="003C64E5">
      <w:pPr>
        <w:spacing w:after="0" w:line="240" w:lineRule="auto"/>
      </w:pPr>
      <w:r>
        <w:separator/>
      </w:r>
    </w:p>
  </w:endnote>
  <w:endnote w:type="continuationSeparator" w:id="0">
    <w:p w14:paraId="68364797" w14:textId="77777777" w:rsidR="00FE5BEA" w:rsidRDefault="00FE5BEA" w:rsidP="003C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Zapf Dingbats">
    <w:panose1 w:val="05020102010704020609"/>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885475"/>
      <w:docPartObj>
        <w:docPartGallery w:val="Page Numbers (Bottom of Page)"/>
        <w:docPartUnique/>
      </w:docPartObj>
    </w:sdtPr>
    <w:sdtEndPr>
      <w:rPr>
        <w:noProof/>
      </w:rPr>
    </w:sdtEndPr>
    <w:sdtContent>
      <w:p w14:paraId="477CDD92" w14:textId="77777777" w:rsidR="00FE5BEA" w:rsidRDefault="00FE5BEA">
        <w:pPr>
          <w:pStyle w:val="Footer"/>
          <w:jc w:val="center"/>
        </w:pPr>
        <w:r>
          <w:fldChar w:fldCharType="begin"/>
        </w:r>
        <w:r>
          <w:instrText xml:space="preserve"> PAGE   \* MERGEFORMAT </w:instrText>
        </w:r>
        <w:r>
          <w:fldChar w:fldCharType="separate"/>
        </w:r>
        <w:r w:rsidR="00044715">
          <w:rPr>
            <w:noProof/>
          </w:rPr>
          <w:t>4</w:t>
        </w:r>
        <w:r>
          <w:rPr>
            <w:noProof/>
          </w:rPr>
          <w:fldChar w:fldCharType="end"/>
        </w:r>
      </w:p>
    </w:sdtContent>
  </w:sdt>
  <w:p w14:paraId="1C4CF63E" w14:textId="77777777" w:rsidR="00FE5BEA" w:rsidRDefault="00FE5B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0DA85" w14:textId="77777777" w:rsidR="00FE5BEA" w:rsidRDefault="00FE5BEA" w:rsidP="003C64E5">
      <w:pPr>
        <w:spacing w:after="0" w:line="240" w:lineRule="auto"/>
      </w:pPr>
      <w:r>
        <w:separator/>
      </w:r>
    </w:p>
  </w:footnote>
  <w:footnote w:type="continuationSeparator" w:id="0">
    <w:p w14:paraId="25E4C553" w14:textId="77777777" w:rsidR="00FE5BEA" w:rsidRDefault="00FE5BEA" w:rsidP="003C64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E69"/>
    <w:multiLevelType w:val="hybridMultilevel"/>
    <w:tmpl w:val="4424ADCA"/>
    <w:lvl w:ilvl="0" w:tplc="0409000F">
      <w:start w:val="1"/>
      <w:numFmt w:val="decimal"/>
      <w:lvlText w:val="%1."/>
      <w:lvlJc w:val="left"/>
      <w:pPr>
        <w:ind w:left="2933" w:hanging="360"/>
      </w:pPr>
    </w:lvl>
    <w:lvl w:ilvl="1" w:tplc="04090019" w:tentative="1">
      <w:start w:val="1"/>
      <w:numFmt w:val="lowerLetter"/>
      <w:lvlText w:val="%2."/>
      <w:lvlJc w:val="left"/>
      <w:pPr>
        <w:ind w:left="3653" w:hanging="360"/>
      </w:pPr>
    </w:lvl>
    <w:lvl w:ilvl="2" w:tplc="0409001B" w:tentative="1">
      <w:start w:val="1"/>
      <w:numFmt w:val="lowerRoman"/>
      <w:lvlText w:val="%3."/>
      <w:lvlJc w:val="right"/>
      <w:pPr>
        <w:ind w:left="4373" w:hanging="180"/>
      </w:pPr>
    </w:lvl>
    <w:lvl w:ilvl="3" w:tplc="0409000F" w:tentative="1">
      <w:start w:val="1"/>
      <w:numFmt w:val="decimal"/>
      <w:lvlText w:val="%4."/>
      <w:lvlJc w:val="left"/>
      <w:pPr>
        <w:ind w:left="5093" w:hanging="360"/>
      </w:pPr>
    </w:lvl>
    <w:lvl w:ilvl="4" w:tplc="04090019" w:tentative="1">
      <w:start w:val="1"/>
      <w:numFmt w:val="lowerLetter"/>
      <w:lvlText w:val="%5."/>
      <w:lvlJc w:val="left"/>
      <w:pPr>
        <w:ind w:left="5813" w:hanging="360"/>
      </w:pPr>
    </w:lvl>
    <w:lvl w:ilvl="5" w:tplc="0409001B" w:tentative="1">
      <w:start w:val="1"/>
      <w:numFmt w:val="lowerRoman"/>
      <w:lvlText w:val="%6."/>
      <w:lvlJc w:val="right"/>
      <w:pPr>
        <w:ind w:left="6533" w:hanging="180"/>
      </w:pPr>
    </w:lvl>
    <w:lvl w:ilvl="6" w:tplc="0409000F" w:tentative="1">
      <w:start w:val="1"/>
      <w:numFmt w:val="decimal"/>
      <w:lvlText w:val="%7."/>
      <w:lvlJc w:val="left"/>
      <w:pPr>
        <w:ind w:left="7253" w:hanging="360"/>
      </w:pPr>
    </w:lvl>
    <w:lvl w:ilvl="7" w:tplc="04090019" w:tentative="1">
      <w:start w:val="1"/>
      <w:numFmt w:val="lowerLetter"/>
      <w:lvlText w:val="%8."/>
      <w:lvlJc w:val="left"/>
      <w:pPr>
        <w:ind w:left="7973" w:hanging="360"/>
      </w:pPr>
    </w:lvl>
    <w:lvl w:ilvl="8" w:tplc="0409001B" w:tentative="1">
      <w:start w:val="1"/>
      <w:numFmt w:val="lowerRoman"/>
      <w:lvlText w:val="%9."/>
      <w:lvlJc w:val="right"/>
      <w:pPr>
        <w:ind w:left="8693" w:hanging="180"/>
      </w:pPr>
    </w:lvl>
  </w:abstractNum>
  <w:abstractNum w:abstractNumId="1">
    <w:nsid w:val="11FA5B98"/>
    <w:multiLevelType w:val="hybridMultilevel"/>
    <w:tmpl w:val="1A94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3104E3"/>
    <w:multiLevelType w:val="hybridMultilevel"/>
    <w:tmpl w:val="5C5E1AAE"/>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3">
    <w:nsid w:val="1919060B"/>
    <w:multiLevelType w:val="hybridMultilevel"/>
    <w:tmpl w:val="12629DA8"/>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4">
    <w:nsid w:val="200E6C97"/>
    <w:multiLevelType w:val="hybridMultilevel"/>
    <w:tmpl w:val="7D6E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0A3E11"/>
    <w:multiLevelType w:val="hybridMultilevel"/>
    <w:tmpl w:val="88A00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B62B1B"/>
    <w:multiLevelType w:val="hybridMultilevel"/>
    <w:tmpl w:val="B0706D1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B3200"/>
    <w:multiLevelType w:val="hybridMultilevel"/>
    <w:tmpl w:val="A3C8C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A72BE"/>
    <w:multiLevelType w:val="hybridMultilevel"/>
    <w:tmpl w:val="5628D7D0"/>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9">
    <w:nsid w:val="3695425A"/>
    <w:multiLevelType w:val="hybridMultilevel"/>
    <w:tmpl w:val="79C8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F7183"/>
    <w:multiLevelType w:val="hybridMultilevel"/>
    <w:tmpl w:val="FE84C3F8"/>
    <w:lvl w:ilvl="0" w:tplc="0409000F">
      <w:start w:val="1"/>
      <w:numFmt w:val="decimal"/>
      <w:lvlText w:val="%1."/>
      <w:lvlJc w:val="left"/>
      <w:pPr>
        <w:ind w:left="2573" w:hanging="360"/>
      </w:pPr>
    </w:lvl>
    <w:lvl w:ilvl="1" w:tplc="04090019" w:tentative="1">
      <w:start w:val="1"/>
      <w:numFmt w:val="lowerLetter"/>
      <w:lvlText w:val="%2."/>
      <w:lvlJc w:val="left"/>
      <w:pPr>
        <w:ind w:left="3293" w:hanging="360"/>
      </w:pPr>
    </w:lvl>
    <w:lvl w:ilvl="2" w:tplc="0409001B" w:tentative="1">
      <w:start w:val="1"/>
      <w:numFmt w:val="lowerRoman"/>
      <w:lvlText w:val="%3."/>
      <w:lvlJc w:val="right"/>
      <w:pPr>
        <w:ind w:left="4013" w:hanging="180"/>
      </w:pPr>
    </w:lvl>
    <w:lvl w:ilvl="3" w:tplc="0409000F" w:tentative="1">
      <w:start w:val="1"/>
      <w:numFmt w:val="decimal"/>
      <w:lvlText w:val="%4."/>
      <w:lvlJc w:val="left"/>
      <w:pPr>
        <w:ind w:left="4733" w:hanging="360"/>
      </w:pPr>
    </w:lvl>
    <w:lvl w:ilvl="4" w:tplc="04090019" w:tentative="1">
      <w:start w:val="1"/>
      <w:numFmt w:val="lowerLetter"/>
      <w:lvlText w:val="%5."/>
      <w:lvlJc w:val="left"/>
      <w:pPr>
        <w:ind w:left="5453" w:hanging="360"/>
      </w:pPr>
    </w:lvl>
    <w:lvl w:ilvl="5" w:tplc="0409001B" w:tentative="1">
      <w:start w:val="1"/>
      <w:numFmt w:val="lowerRoman"/>
      <w:lvlText w:val="%6."/>
      <w:lvlJc w:val="right"/>
      <w:pPr>
        <w:ind w:left="6173" w:hanging="180"/>
      </w:pPr>
    </w:lvl>
    <w:lvl w:ilvl="6" w:tplc="0409000F" w:tentative="1">
      <w:start w:val="1"/>
      <w:numFmt w:val="decimal"/>
      <w:lvlText w:val="%7."/>
      <w:lvlJc w:val="left"/>
      <w:pPr>
        <w:ind w:left="6893" w:hanging="360"/>
      </w:pPr>
    </w:lvl>
    <w:lvl w:ilvl="7" w:tplc="04090019" w:tentative="1">
      <w:start w:val="1"/>
      <w:numFmt w:val="lowerLetter"/>
      <w:lvlText w:val="%8."/>
      <w:lvlJc w:val="left"/>
      <w:pPr>
        <w:ind w:left="7613" w:hanging="360"/>
      </w:pPr>
    </w:lvl>
    <w:lvl w:ilvl="8" w:tplc="0409001B" w:tentative="1">
      <w:start w:val="1"/>
      <w:numFmt w:val="lowerRoman"/>
      <w:lvlText w:val="%9."/>
      <w:lvlJc w:val="right"/>
      <w:pPr>
        <w:ind w:left="8333" w:hanging="180"/>
      </w:pPr>
    </w:lvl>
  </w:abstractNum>
  <w:abstractNum w:abstractNumId="11">
    <w:nsid w:val="4784581E"/>
    <w:multiLevelType w:val="hybridMultilevel"/>
    <w:tmpl w:val="7FAEB68A"/>
    <w:lvl w:ilvl="0" w:tplc="F41C8FA6">
      <w:start w:val="1"/>
      <w:numFmt w:val="lowerLetter"/>
      <w:lvlText w:val="%1."/>
      <w:lvlJc w:val="left"/>
      <w:pPr>
        <w:ind w:left="1133" w:hanging="360"/>
      </w:pPr>
      <w:rPr>
        <w:rFonts w:hint="default"/>
      </w:r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12">
    <w:nsid w:val="49A3315F"/>
    <w:multiLevelType w:val="hybridMultilevel"/>
    <w:tmpl w:val="851C1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FF0572"/>
    <w:multiLevelType w:val="hybridMultilevel"/>
    <w:tmpl w:val="D7FEC1AA"/>
    <w:lvl w:ilvl="0" w:tplc="3E709B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5D2A4D6C"/>
    <w:multiLevelType w:val="hybridMultilevel"/>
    <w:tmpl w:val="498044B2"/>
    <w:lvl w:ilvl="0" w:tplc="04090013">
      <w:start w:val="1"/>
      <w:numFmt w:val="upperRoman"/>
      <w:lvlText w:val="%1."/>
      <w:lvlJc w:val="right"/>
      <w:pPr>
        <w:ind w:left="1673" w:hanging="18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15">
    <w:nsid w:val="74A40F31"/>
    <w:multiLevelType w:val="hybridMultilevel"/>
    <w:tmpl w:val="FBB4C44E"/>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16">
    <w:nsid w:val="7CD1310E"/>
    <w:multiLevelType w:val="hybridMultilevel"/>
    <w:tmpl w:val="8926F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73D49"/>
    <w:multiLevelType w:val="multilevel"/>
    <w:tmpl w:val="5A8C0B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1"/>
  </w:num>
  <w:num w:numId="3">
    <w:abstractNumId w:val="14"/>
  </w:num>
  <w:num w:numId="4">
    <w:abstractNumId w:val="10"/>
  </w:num>
  <w:num w:numId="5">
    <w:abstractNumId w:val="0"/>
  </w:num>
  <w:num w:numId="6">
    <w:abstractNumId w:val="4"/>
  </w:num>
  <w:num w:numId="7">
    <w:abstractNumId w:val="9"/>
  </w:num>
  <w:num w:numId="8">
    <w:abstractNumId w:val="6"/>
  </w:num>
  <w:num w:numId="9">
    <w:abstractNumId w:val="15"/>
  </w:num>
  <w:num w:numId="10">
    <w:abstractNumId w:val="8"/>
  </w:num>
  <w:num w:numId="11">
    <w:abstractNumId w:val="2"/>
  </w:num>
  <w:num w:numId="12">
    <w:abstractNumId w:val="3"/>
  </w:num>
  <w:num w:numId="13">
    <w:abstractNumId w:val="5"/>
  </w:num>
  <w:num w:numId="14">
    <w:abstractNumId w:val="17"/>
  </w:num>
  <w:num w:numId="15">
    <w:abstractNumId w:val="16"/>
  </w:num>
  <w:num w:numId="16">
    <w:abstractNumId w:val="12"/>
  </w:num>
  <w:num w:numId="17">
    <w:abstractNumId w:val="7"/>
  </w:num>
  <w:num w:numId="18">
    <w:abstractNumId w:val="17"/>
  </w:num>
  <w:num w:numId="19">
    <w:abstractNumId w:val="17"/>
  </w:num>
  <w:num w:numId="20">
    <w:abstractNumId w:val="1"/>
  </w:num>
  <w:num w:numId="21">
    <w:abstractNumId w:val="17"/>
  </w:num>
  <w:num w:numId="22">
    <w:abstractNumId w:val="17"/>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8E"/>
    <w:rsid w:val="00000561"/>
    <w:rsid w:val="00001C2B"/>
    <w:rsid w:val="00001FBB"/>
    <w:rsid w:val="00002ACE"/>
    <w:rsid w:val="00002F38"/>
    <w:rsid w:val="00004441"/>
    <w:rsid w:val="00005C9C"/>
    <w:rsid w:val="00005F9D"/>
    <w:rsid w:val="0000671B"/>
    <w:rsid w:val="00007D14"/>
    <w:rsid w:val="000116F6"/>
    <w:rsid w:val="00011B1D"/>
    <w:rsid w:val="00012187"/>
    <w:rsid w:val="00013382"/>
    <w:rsid w:val="00014E12"/>
    <w:rsid w:val="0001598B"/>
    <w:rsid w:val="00015AD9"/>
    <w:rsid w:val="00015DFB"/>
    <w:rsid w:val="0001664B"/>
    <w:rsid w:val="000175A0"/>
    <w:rsid w:val="00017AB2"/>
    <w:rsid w:val="000212C6"/>
    <w:rsid w:val="00021E4C"/>
    <w:rsid w:val="00022B83"/>
    <w:rsid w:val="00022EE5"/>
    <w:rsid w:val="000243E1"/>
    <w:rsid w:val="0002445B"/>
    <w:rsid w:val="00024A26"/>
    <w:rsid w:val="000259D5"/>
    <w:rsid w:val="00025FC8"/>
    <w:rsid w:val="000269E5"/>
    <w:rsid w:val="00027445"/>
    <w:rsid w:val="0002772A"/>
    <w:rsid w:val="00027ED0"/>
    <w:rsid w:val="00031754"/>
    <w:rsid w:val="000318F2"/>
    <w:rsid w:val="00031F03"/>
    <w:rsid w:val="000327DF"/>
    <w:rsid w:val="00032A23"/>
    <w:rsid w:val="00032F98"/>
    <w:rsid w:val="000340D8"/>
    <w:rsid w:val="000345D2"/>
    <w:rsid w:val="000353B7"/>
    <w:rsid w:val="0003780A"/>
    <w:rsid w:val="00037C1F"/>
    <w:rsid w:val="000418AD"/>
    <w:rsid w:val="00041CB3"/>
    <w:rsid w:val="00042974"/>
    <w:rsid w:val="00042C4C"/>
    <w:rsid w:val="00043F74"/>
    <w:rsid w:val="00044715"/>
    <w:rsid w:val="00045CDF"/>
    <w:rsid w:val="000463CC"/>
    <w:rsid w:val="000465E9"/>
    <w:rsid w:val="000500E5"/>
    <w:rsid w:val="00051AB6"/>
    <w:rsid w:val="0005258B"/>
    <w:rsid w:val="00052CC4"/>
    <w:rsid w:val="00053520"/>
    <w:rsid w:val="000537DF"/>
    <w:rsid w:val="000542F2"/>
    <w:rsid w:val="00055F10"/>
    <w:rsid w:val="00060B35"/>
    <w:rsid w:val="00061FC4"/>
    <w:rsid w:val="00062329"/>
    <w:rsid w:val="00062836"/>
    <w:rsid w:val="00062C64"/>
    <w:rsid w:val="00062DF2"/>
    <w:rsid w:val="000656E1"/>
    <w:rsid w:val="000669C4"/>
    <w:rsid w:val="00066C6A"/>
    <w:rsid w:val="00067390"/>
    <w:rsid w:val="00073A8F"/>
    <w:rsid w:val="00074795"/>
    <w:rsid w:val="0007562C"/>
    <w:rsid w:val="000757BC"/>
    <w:rsid w:val="000759CF"/>
    <w:rsid w:val="0007600B"/>
    <w:rsid w:val="00080B85"/>
    <w:rsid w:val="00080BC7"/>
    <w:rsid w:val="0008161C"/>
    <w:rsid w:val="00082455"/>
    <w:rsid w:val="0008280F"/>
    <w:rsid w:val="00083C35"/>
    <w:rsid w:val="00084362"/>
    <w:rsid w:val="0008487C"/>
    <w:rsid w:val="0008509A"/>
    <w:rsid w:val="0008527A"/>
    <w:rsid w:val="00085974"/>
    <w:rsid w:val="00085B26"/>
    <w:rsid w:val="00086542"/>
    <w:rsid w:val="0008654E"/>
    <w:rsid w:val="000868EA"/>
    <w:rsid w:val="00087160"/>
    <w:rsid w:val="000873DA"/>
    <w:rsid w:val="000912E8"/>
    <w:rsid w:val="00092A2F"/>
    <w:rsid w:val="00093C63"/>
    <w:rsid w:val="00093CCB"/>
    <w:rsid w:val="00093D8B"/>
    <w:rsid w:val="000952AF"/>
    <w:rsid w:val="00095700"/>
    <w:rsid w:val="00095949"/>
    <w:rsid w:val="00096636"/>
    <w:rsid w:val="000A0865"/>
    <w:rsid w:val="000A0E4F"/>
    <w:rsid w:val="000A1B3F"/>
    <w:rsid w:val="000A3389"/>
    <w:rsid w:val="000A4998"/>
    <w:rsid w:val="000A603E"/>
    <w:rsid w:val="000A6C2C"/>
    <w:rsid w:val="000A6E44"/>
    <w:rsid w:val="000A6F7F"/>
    <w:rsid w:val="000A71E0"/>
    <w:rsid w:val="000A773C"/>
    <w:rsid w:val="000A7CC3"/>
    <w:rsid w:val="000B0562"/>
    <w:rsid w:val="000B326E"/>
    <w:rsid w:val="000B4E69"/>
    <w:rsid w:val="000B4FEE"/>
    <w:rsid w:val="000B6581"/>
    <w:rsid w:val="000B6907"/>
    <w:rsid w:val="000B744E"/>
    <w:rsid w:val="000B770D"/>
    <w:rsid w:val="000C01CA"/>
    <w:rsid w:val="000C021A"/>
    <w:rsid w:val="000C0282"/>
    <w:rsid w:val="000C052E"/>
    <w:rsid w:val="000C1101"/>
    <w:rsid w:val="000C1963"/>
    <w:rsid w:val="000C501B"/>
    <w:rsid w:val="000D1BAF"/>
    <w:rsid w:val="000D3C0B"/>
    <w:rsid w:val="000D4393"/>
    <w:rsid w:val="000D4F6A"/>
    <w:rsid w:val="000D5CE1"/>
    <w:rsid w:val="000D5EC2"/>
    <w:rsid w:val="000D7346"/>
    <w:rsid w:val="000D749E"/>
    <w:rsid w:val="000D7C8C"/>
    <w:rsid w:val="000E1D47"/>
    <w:rsid w:val="000E27C6"/>
    <w:rsid w:val="000E2CE1"/>
    <w:rsid w:val="000E30AB"/>
    <w:rsid w:val="000E38AA"/>
    <w:rsid w:val="000E3910"/>
    <w:rsid w:val="000E3A4A"/>
    <w:rsid w:val="000E3BA1"/>
    <w:rsid w:val="000E42DE"/>
    <w:rsid w:val="000E455A"/>
    <w:rsid w:val="000E5506"/>
    <w:rsid w:val="000E629B"/>
    <w:rsid w:val="000E6F01"/>
    <w:rsid w:val="000F10DA"/>
    <w:rsid w:val="000F13EB"/>
    <w:rsid w:val="000F1942"/>
    <w:rsid w:val="000F3EAD"/>
    <w:rsid w:val="000F4D68"/>
    <w:rsid w:val="000F5953"/>
    <w:rsid w:val="000F77A3"/>
    <w:rsid w:val="000F79DD"/>
    <w:rsid w:val="000F7A36"/>
    <w:rsid w:val="0010031B"/>
    <w:rsid w:val="00100AEF"/>
    <w:rsid w:val="00100C7C"/>
    <w:rsid w:val="0010228F"/>
    <w:rsid w:val="0010329B"/>
    <w:rsid w:val="001036D0"/>
    <w:rsid w:val="00103886"/>
    <w:rsid w:val="00104FEF"/>
    <w:rsid w:val="0010576F"/>
    <w:rsid w:val="001067F4"/>
    <w:rsid w:val="00111491"/>
    <w:rsid w:val="00112012"/>
    <w:rsid w:val="0011211D"/>
    <w:rsid w:val="00112DCD"/>
    <w:rsid w:val="00113143"/>
    <w:rsid w:val="00113612"/>
    <w:rsid w:val="0011432E"/>
    <w:rsid w:val="00114AE5"/>
    <w:rsid w:val="00114B33"/>
    <w:rsid w:val="00115A53"/>
    <w:rsid w:val="00115BBF"/>
    <w:rsid w:val="001179E3"/>
    <w:rsid w:val="00120307"/>
    <w:rsid w:val="001236E0"/>
    <w:rsid w:val="001237E6"/>
    <w:rsid w:val="00124258"/>
    <w:rsid w:val="0012476C"/>
    <w:rsid w:val="001249F9"/>
    <w:rsid w:val="00126B4F"/>
    <w:rsid w:val="00127ED4"/>
    <w:rsid w:val="00130227"/>
    <w:rsid w:val="0013093E"/>
    <w:rsid w:val="0013146D"/>
    <w:rsid w:val="001317AD"/>
    <w:rsid w:val="00131BF7"/>
    <w:rsid w:val="00133302"/>
    <w:rsid w:val="00133AA6"/>
    <w:rsid w:val="00133F87"/>
    <w:rsid w:val="00135294"/>
    <w:rsid w:val="00135FB6"/>
    <w:rsid w:val="00136F25"/>
    <w:rsid w:val="001378AA"/>
    <w:rsid w:val="00140279"/>
    <w:rsid w:val="00140ABE"/>
    <w:rsid w:val="00141338"/>
    <w:rsid w:val="001422D1"/>
    <w:rsid w:val="00143B43"/>
    <w:rsid w:val="0014409C"/>
    <w:rsid w:val="00145209"/>
    <w:rsid w:val="00145442"/>
    <w:rsid w:val="00145A26"/>
    <w:rsid w:val="0014783F"/>
    <w:rsid w:val="001510A2"/>
    <w:rsid w:val="00151529"/>
    <w:rsid w:val="001529D4"/>
    <w:rsid w:val="00152CB6"/>
    <w:rsid w:val="001530C7"/>
    <w:rsid w:val="00153289"/>
    <w:rsid w:val="00153C7E"/>
    <w:rsid w:val="001546BE"/>
    <w:rsid w:val="001552BA"/>
    <w:rsid w:val="00156293"/>
    <w:rsid w:val="00156EC1"/>
    <w:rsid w:val="001605B9"/>
    <w:rsid w:val="001609F9"/>
    <w:rsid w:val="00160D57"/>
    <w:rsid w:val="00161FF6"/>
    <w:rsid w:val="0016296E"/>
    <w:rsid w:val="00164925"/>
    <w:rsid w:val="0016615B"/>
    <w:rsid w:val="00167311"/>
    <w:rsid w:val="00167CA1"/>
    <w:rsid w:val="001729BF"/>
    <w:rsid w:val="001734C8"/>
    <w:rsid w:val="00174C1D"/>
    <w:rsid w:val="0017601B"/>
    <w:rsid w:val="001764EE"/>
    <w:rsid w:val="001765EE"/>
    <w:rsid w:val="00176DF6"/>
    <w:rsid w:val="00177DD2"/>
    <w:rsid w:val="0018127F"/>
    <w:rsid w:val="00182DBA"/>
    <w:rsid w:val="00183646"/>
    <w:rsid w:val="0018451B"/>
    <w:rsid w:val="00185658"/>
    <w:rsid w:val="001857CC"/>
    <w:rsid w:val="00185C11"/>
    <w:rsid w:val="001903D6"/>
    <w:rsid w:val="00190455"/>
    <w:rsid w:val="00193E47"/>
    <w:rsid w:val="00194910"/>
    <w:rsid w:val="00194979"/>
    <w:rsid w:val="00194EE1"/>
    <w:rsid w:val="0019515D"/>
    <w:rsid w:val="0019548C"/>
    <w:rsid w:val="00196C9B"/>
    <w:rsid w:val="001A011A"/>
    <w:rsid w:val="001A10FB"/>
    <w:rsid w:val="001A11BB"/>
    <w:rsid w:val="001A126B"/>
    <w:rsid w:val="001A1744"/>
    <w:rsid w:val="001A22A9"/>
    <w:rsid w:val="001A271A"/>
    <w:rsid w:val="001A2771"/>
    <w:rsid w:val="001A3C8E"/>
    <w:rsid w:val="001A588E"/>
    <w:rsid w:val="001A59B5"/>
    <w:rsid w:val="001A6F34"/>
    <w:rsid w:val="001A7374"/>
    <w:rsid w:val="001A7D4D"/>
    <w:rsid w:val="001B0075"/>
    <w:rsid w:val="001B16C5"/>
    <w:rsid w:val="001B1BAE"/>
    <w:rsid w:val="001B3A06"/>
    <w:rsid w:val="001B5B87"/>
    <w:rsid w:val="001B69D2"/>
    <w:rsid w:val="001B79E4"/>
    <w:rsid w:val="001C0C48"/>
    <w:rsid w:val="001C1AEA"/>
    <w:rsid w:val="001C21BD"/>
    <w:rsid w:val="001C3430"/>
    <w:rsid w:val="001C3DBA"/>
    <w:rsid w:val="001C565D"/>
    <w:rsid w:val="001C64F6"/>
    <w:rsid w:val="001C657D"/>
    <w:rsid w:val="001C7CAD"/>
    <w:rsid w:val="001D1A6A"/>
    <w:rsid w:val="001D1A81"/>
    <w:rsid w:val="001D26C8"/>
    <w:rsid w:val="001D4126"/>
    <w:rsid w:val="001D4C70"/>
    <w:rsid w:val="001D4CAA"/>
    <w:rsid w:val="001D6221"/>
    <w:rsid w:val="001D7383"/>
    <w:rsid w:val="001E12D7"/>
    <w:rsid w:val="001E27C6"/>
    <w:rsid w:val="001E2D38"/>
    <w:rsid w:val="001E4939"/>
    <w:rsid w:val="001E4DA7"/>
    <w:rsid w:val="001E4E11"/>
    <w:rsid w:val="001E5199"/>
    <w:rsid w:val="001E59B2"/>
    <w:rsid w:val="001E7155"/>
    <w:rsid w:val="001E756D"/>
    <w:rsid w:val="001F0215"/>
    <w:rsid w:val="001F0AC6"/>
    <w:rsid w:val="001F0E47"/>
    <w:rsid w:val="001F2E64"/>
    <w:rsid w:val="001F482E"/>
    <w:rsid w:val="001F4A54"/>
    <w:rsid w:val="001F4C9F"/>
    <w:rsid w:val="001F563B"/>
    <w:rsid w:val="001F6CAA"/>
    <w:rsid w:val="00201314"/>
    <w:rsid w:val="002023B5"/>
    <w:rsid w:val="00204D5D"/>
    <w:rsid w:val="002053EE"/>
    <w:rsid w:val="0020733B"/>
    <w:rsid w:val="00207803"/>
    <w:rsid w:val="00210BE4"/>
    <w:rsid w:val="00210DEA"/>
    <w:rsid w:val="00215CAD"/>
    <w:rsid w:val="0021682A"/>
    <w:rsid w:val="0021782B"/>
    <w:rsid w:val="00217F9F"/>
    <w:rsid w:val="00221AD6"/>
    <w:rsid w:val="00222D98"/>
    <w:rsid w:val="00224540"/>
    <w:rsid w:val="002262FD"/>
    <w:rsid w:val="002265E6"/>
    <w:rsid w:val="00226952"/>
    <w:rsid w:val="00227DDA"/>
    <w:rsid w:val="00227F02"/>
    <w:rsid w:val="00230149"/>
    <w:rsid w:val="00230688"/>
    <w:rsid w:val="002310BB"/>
    <w:rsid w:val="00231874"/>
    <w:rsid w:val="00231E10"/>
    <w:rsid w:val="0023329A"/>
    <w:rsid w:val="00233A07"/>
    <w:rsid w:val="00234EF1"/>
    <w:rsid w:val="00235674"/>
    <w:rsid w:val="00236181"/>
    <w:rsid w:val="00236894"/>
    <w:rsid w:val="00236BC9"/>
    <w:rsid w:val="002373D5"/>
    <w:rsid w:val="00237D5B"/>
    <w:rsid w:val="00237EA5"/>
    <w:rsid w:val="00240897"/>
    <w:rsid w:val="00240C5E"/>
    <w:rsid w:val="00240FEE"/>
    <w:rsid w:val="002412CA"/>
    <w:rsid w:val="0024200D"/>
    <w:rsid w:val="0024272D"/>
    <w:rsid w:val="0024293C"/>
    <w:rsid w:val="002434E9"/>
    <w:rsid w:val="00245BA0"/>
    <w:rsid w:val="002460DB"/>
    <w:rsid w:val="00246277"/>
    <w:rsid w:val="00246592"/>
    <w:rsid w:val="002468A0"/>
    <w:rsid w:val="00247778"/>
    <w:rsid w:val="00247A78"/>
    <w:rsid w:val="00247B35"/>
    <w:rsid w:val="00247CB3"/>
    <w:rsid w:val="00247F95"/>
    <w:rsid w:val="002511CE"/>
    <w:rsid w:val="00251220"/>
    <w:rsid w:val="00251D18"/>
    <w:rsid w:val="00251FB3"/>
    <w:rsid w:val="002525A8"/>
    <w:rsid w:val="00252ADA"/>
    <w:rsid w:val="0025309D"/>
    <w:rsid w:val="00253C81"/>
    <w:rsid w:val="00253FD3"/>
    <w:rsid w:val="00255302"/>
    <w:rsid w:val="00256DFF"/>
    <w:rsid w:val="00257C8D"/>
    <w:rsid w:val="00257D7A"/>
    <w:rsid w:val="00260441"/>
    <w:rsid w:val="00260966"/>
    <w:rsid w:val="002610B5"/>
    <w:rsid w:val="00261653"/>
    <w:rsid w:val="00261B37"/>
    <w:rsid w:val="002623DD"/>
    <w:rsid w:val="00263580"/>
    <w:rsid w:val="002641CE"/>
    <w:rsid w:val="00264310"/>
    <w:rsid w:val="002645B4"/>
    <w:rsid w:val="00264D60"/>
    <w:rsid w:val="002656B6"/>
    <w:rsid w:val="0026637F"/>
    <w:rsid w:val="0027022B"/>
    <w:rsid w:val="00270C5C"/>
    <w:rsid w:val="002716EF"/>
    <w:rsid w:val="00271ABD"/>
    <w:rsid w:val="00271FDF"/>
    <w:rsid w:val="00272A36"/>
    <w:rsid w:val="0027341E"/>
    <w:rsid w:val="00275BE7"/>
    <w:rsid w:val="00276605"/>
    <w:rsid w:val="002773A8"/>
    <w:rsid w:val="00277E49"/>
    <w:rsid w:val="00280259"/>
    <w:rsid w:val="00282B0F"/>
    <w:rsid w:val="00282F05"/>
    <w:rsid w:val="00283BB2"/>
    <w:rsid w:val="00285D3A"/>
    <w:rsid w:val="002862DE"/>
    <w:rsid w:val="00287CEC"/>
    <w:rsid w:val="00287DE6"/>
    <w:rsid w:val="002909BD"/>
    <w:rsid w:val="00291318"/>
    <w:rsid w:val="002913F4"/>
    <w:rsid w:val="00291460"/>
    <w:rsid w:val="00291D9D"/>
    <w:rsid w:val="00291FD1"/>
    <w:rsid w:val="00293736"/>
    <w:rsid w:val="00294664"/>
    <w:rsid w:val="0029563E"/>
    <w:rsid w:val="00295A73"/>
    <w:rsid w:val="00295D8C"/>
    <w:rsid w:val="00296E04"/>
    <w:rsid w:val="002970C5"/>
    <w:rsid w:val="002A13BF"/>
    <w:rsid w:val="002A1D3C"/>
    <w:rsid w:val="002A2899"/>
    <w:rsid w:val="002A2E14"/>
    <w:rsid w:val="002A314A"/>
    <w:rsid w:val="002A3646"/>
    <w:rsid w:val="002A380F"/>
    <w:rsid w:val="002A3DEF"/>
    <w:rsid w:val="002A424A"/>
    <w:rsid w:val="002A4BD6"/>
    <w:rsid w:val="002A54F6"/>
    <w:rsid w:val="002A5748"/>
    <w:rsid w:val="002A63B5"/>
    <w:rsid w:val="002A6866"/>
    <w:rsid w:val="002A6C5C"/>
    <w:rsid w:val="002A6FB5"/>
    <w:rsid w:val="002B0CD2"/>
    <w:rsid w:val="002B0F51"/>
    <w:rsid w:val="002B1AFA"/>
    <w:rsid w:val="002B22D1"/>
    <w:rsid w:val="002B27F5"/>
    <w:rsid w:val="002B2AEF"/>
    <w:rsid w:val="002B42A0"/>
    <w:rsid w:val="002B5367"/>
    <w:rsid w:val="002B5C08"/>
    <w:rsid w:val="002B6502"/>
    <w:rsid w:val="002B7132"/>
    <w:rsid w:val="002B71DF"/>
    <w:rsid w:val="002C06D3"/>
    <w:rsid w:val="002C1284"/>
    <w:rsid w:val="002C1BF1"/>
    <w:rsid w:val="002C326E"/>
    <w:rsid w:val="002C3D3B"/>
    <w:rsid w:val="002C4014"/>
    <w:rsid w:val="002C4C6C"/>
    <w:rsid w:val="002C5107"/>
    <w:rsid w:val="002C528D"/>
    <w:rsid w:val="002C5AA4"/>
    <w:rsid w:val="002C6257"/>
    <w:rsid w:val="002C68C6"/>
    <w:rsid w:val="002C6A11"/>
    <w:rsid w:val="002D1222"/>
    <w:rsid w:val="002D25AB"/>
    <w:rsid w:val="002D4546"/>
    <w:rsid w:val="002D7A19"/>
    <w:rsid w:val="002D7A29"/>
    <w:rsid w:val="002D7CB1"/>
    <w:rsid w:val="002E04D8"/>
    <w:rsid w:val="002E1680"/>
    <w:rsid w:val="002E1DAC"/>
    <w:rsid w:val="002E1E17"/>
    <w:rsid w:val="002E2425"/>
    <w:rsid w:val="002E4638"/>
    <w:rsid w:val="002E4C93"/>
    <w:rsid w:val="002E5254"/>
    <w:rsid w:val="002E5722"/>
    <w:rsid w:val="002E684C"/>
    <w:rsid w:val="002F1417"/>
    <w:rsid w:val="002F14E9"/>
    <w:rsid w:val="002F2172"/>
    <w:rsid w:val="002F4052"/>
    <w:rsid w:val="002F50EB"/>
    <w:rsid w:val="002F6307"/>
    <w:rsid w:val="002F75D1"/>
    <w:rsid w:val="00301919"/>
    <w:rsid w:val="00302B4C"/>
    <w:rsid w:val="00303106"/>
    <w:rsid w:val="0030348F"/>
    <w:rsid w:val="003045AD"/>
    <w:rsid w:val="00304A24"/>
    <w:rsid w:val="00304CB1"/>
    <w:rsid w:val="00305CE2"/>
    <w:rsid w:val="00310199"/>
    <w:rsid w:val="00310D5A"/>
    <w:rsid w:val="00312770"/>
    <w:rsid w:val="00316144"/>
    <w:rsid w:val="003162B4"/>
    <w:rsid w:val="003162D9"/>
    <w:rsid w:val="00316E21"/>
    <w:rsid w:val="0031753B"/>
    <w:rsid w:val="00321667"/>
    <w:rsid w:val="003230FA"/>
    <w:rsid w:val="003232A9"/>
    <w:rsid w:val="00323444"/>
    <w:rsid w:val="00323552"/>
    <w:rsid w:val="0032372A"/>
    <w:rsid w:val="00323D86"/>
    <w:rsid w:val="0032483B"/>
    <w:rsid w:val="00324C30"/>
    <w:rsid w:val="00330BEB"/>
    <w:rsid w:val="00332141"/>
    <w:rsid w:val="003321ED"/>
    <w:rsid w:val="003339DD"/>
    <w:rsid w:val="00334156"/>
    <w:rsid w:val="00334AFA"/>
    <w:rsid w:val="00334D12"/>
    <w:rsid w:val="00334F1C"/>
    <w:rsid w:val="00335F15"/>
    <w:rsid w:val="00336AAA"/>
    <w:rsid w:val="00340127"/>
    <w:rsid w:val="003401DA"/>
    <w:rsid w:val="003408D6"/>
    <w:rsid w:val="00341508"/>
    <w:rsid w:val="00342105"/>
    <w:rsid w:val="00342265"/>
    <w:rsid w:val="0034226A"/>
    <w:rsid w:val="00342967"/>
    <w:rsid w:val="00342ABC"/>
    <w:rsid w:val="00343280"/>
    <w:rsid w:val="00344282"/>
    <w:rsid w:val="00344682"/>
    <w:rsid w:val="003449A7"/>
    <w:rsid w:val="00345042"/>
    <w:rsid w:val="00345C68"/>
    <w:rsid w:val="003460A6"/>
    <w:rsid w:val="00347774"/>
    <w:rsid w:val="00347AF6"/>
    <w:rsid w:val="00347BE2"/>
    <w:rsid w:val="00347F27"/>
    <w:rsid w:val="003504BF"/>
    <w:rsid w:val="00350ACA"/>
    <w:rsid w:val="00352384"/>
    <w:rsid w:val="00353010"/>
    <w:rsid w:val="003547C3"/>
    <w:rsid w:val="003550BD"/>
    <w:rsid w:val="003556C4"/>
    <w:rsid w:val="0035680A"/>
    <w:rsid w:val="00357FF9"/>
    <w:rsid w:val="003601F1"/>
    <w:rsid w:val="00360349"/>
    <w:rsid w:val="0036153A"/>
    <w:rsid w:val="00361EFA"/>
    <w:rsid w:val="00362B53"/>
    <w:rsid w:val="00363B29"/>
    <w:rsid w:val="00363E8C"/>
    <w:rsid w:val="003644B3"/>
    <w:rsid w:val="00365B60"/>
    <w:rsid w:val="00365F45"/>
    <w:rsid w:val="00366DC5"/>
    <w:rsid w:val="003672BD"/>
    <w:rsid w:val="00370D6E"/>
    <w:rsid w:val="00371803"/>
    <w:rsid w:val="00371BBA"/>
    <w:rsid w:val="00371CBB"/>
    <w:rsid w:val="003733E1"/>
    <w:rsid w:val="00373B2B"/>
    <w:rsid w:val="00373BBC"/>
    <w:rsid w:val="0037507E"/>
    <w:rsid w:val="003758B6"/>
    <w:rsid w:val="003768F0"/>
    <w:rsid w:val="00376AAA"/>
    <w:rsid w:val="00376B8C"/>
    <w:rsid w:val="00377C96"/>
    <w:rsid w:val="00377E19"/>
    <w:rsid w:val="00380843"/>
    <w:rsid w:val="00380E19"/>
    <w:rsid w:val="00381866"/>
    <w:rsid w:val="003819E1"/>
    <w:rsid w:val="0038336A"/>
    <w:rsid w:val="00383906"/>
    <w:rsid w:val="0038390F"/>
    <w:rsid w:val="00383DAE"/>
    <w:rsid w:val="003844AD"/>
    <w:rsid w:val="003853F7"/>
    <w:rsid w:val="00385E3E"/>
    <w:rsid w:val="003865B9"/>
    <w:rsid w:val="00386BEB"/>
    <w:rsid w:val="003905DB"/>
    <w:rsid w:val="00390B8C"/>
    <w:rsid w:val="003928E9"/>
    <w:rsid w:val="00392ACB"/>
    <w:rsid w:val="00393789"/>
    <w:rsid w:val="003937F2"/>
    <w:rsid w:val="00393C58"/>
    <w:rsid w:val="00393D68"/>
    <w:rsid w:val="00394399"/>
    <w:rsid w:val="0039499D"/>
    <w:rsid w:val="00395C86"/>
    <w:rsid w:val="00397317"/>
    <w:rsid w:val="003A008B"/>
    <w:rsid w:val="003A00B5"/>
    <w:rsid w:val="003A00BA"/>
    <w:rsid w:val="003A05A8"/>
    <w:rsid w:val="003A1080"/>
    <w:rsid w:val="003A1953"/>
    <w:rsid w:val="003A19EC"/>
    <w:rsid w:val="003A1CCA"/>
    <w:rsid w:val="003A2A6E"/>
    <w:rsid w:val="003A36A8"/>
    <w:rsid w:val="003A36D0"/>
    <w:rsid w:val="003A3D70"/>
    <w:rsid w:val="003A48E8"/>
    <w:rsid w:val="003A5B9D"/>
    <w:rsid w:val="003A5BE4"/>
    <w:rsid w:val="003A5F27"/>
    <w:rsid w:val="003B0E0D"/>
    <w:rsid w:val="003B2497"/>
    <w:rsid w:val="003B25E0"/>
    <w:rsid w:val="003B2E6D"/>
    <w:rsid w:val="003B5593"/>
    <w:rsid w:val="003B5F9C"/>
    <w:rsid w:val="003B70DE"/>
    <w:rsid w:val="003B7A13"/>
    <w:rsid w:val="003B7FB8"/>
    <w:rsid w:val="003C0684"/>
    <w:rsid w:val="003C0C4F"/>
    <w:rsid w:val="003C1AEA"/>
    <w:rsid w:val="003C250C"/>
    <w:rsid w:val="003C3297"/>
    <w:rsid w:val="003C38E7"/>
    <w:rsid w:val="003C4BCA"/>
    <w:rsid w:val="003C64E5"/>
    <w:rsid w:val="003C6F9E"/>
    <w:rsid w:val="003C7B98"/>
    <w:rsid w:val="003D130B"/>
    <w:rsid w:val="003D179E"/>
    <w:rsid w:val="003D3327"/>
    <w:rsid w:val="003D50CC"/>
    <w:rsid w:val="003D534D"/>
    <w:rsid w:val="003D5535"/>
    <w:rsid w:val="003D6154"/>
    <w:rsid w:val="003D6D61"/>
    <w:rsid w:val="003D7195"/>
    <w:rsid w:val="003D74C7"/>
    <w:rsid w:val="003D7CCB"/>
    <w:rsid w:val="003E0E48"/>
    <w:rsid w:val="003E1332"/>
    <w:rsid w:val="003E137F"/>
    <w:rsid w:val="003E224E"/>
    <w:rsid w:val="003E3D65"/>
    <w:rsid w:val="003E3E90"/>
    <w:rsid w:val="003E5434"/>
    <w:rsid w:val="003E5907"/>
    <w:rsid w:val="003E5938"/>
    <w:rsid w:val="003E5F0F"/>
    <w:rsid w:val="003E63CC"/>
    <w:rsid w:val="003E71D7"/>
    <w:rsid w:val="003E7BAF"/>
    <w:rsid w:val="003E7C74"/>
    <w:rsid w:val="003E7D52"/>
    <w:rsid w:val="003F0981"/>
    <w:rsid w:val="003F15E4"/>
    <w:rsid w:val="003F24BF"/>
    <w:rsid w:val="003F2651"/>
    <w:rsid w:val="003F2C20"/>
    <w:rsid w:val="003F3AA8"/>
    <w:rsid w:val="003F46B2"/>
    <w:rsid w:val="003F52ED"/>
    <w:rsid w:val="003F618B"/>
    <w:rsid w:val="003F72A3"/>
    <w:rsid w:val="00400014"/>
    <w:rsid w:val="00400F76"/>
    <w:rsid w:val="00401436"/>
    <w:rsid w:val="00401DFF"/>
    <w:rsid w:val="00402163"/>
    <w:rsid w:val="004029AE"/>
    <w:rsid w:val="00404965"/>
    <w:rsid w:val="00404E57"/>
    <w:rsid w:val="00405AD7"/>
    <w:rsid w:val="004070E0"/>
    <w:rsid w:val="00407BC0"/>
    <w:rsid w:val="00407BF5"/>
    <w:rsid w:val="00407FAE"/>
    <w:rsid w:val="00410494"/>
    <w:rsid w:val="00410E33"/>
    <w:rsid w:val="004115D0"/>
    <w:rsid w:val="00412721"/>
    <w:rsid w:val="00413261"/>
    <w:rsid w:val="00413DC4"/>
    <w:rsid w:val="00413DD5"/>
    <w:rsid w:val="00414F68"/>
    <w:rsid w:val="004160F1"/>
    <w:rsid w:val="004164E0"/>
    <w:rsid w:val="00420840"/>
    <w:rsid w:val="00420E07"/>
    <w:rsid w:val="004212E5"/>
    <w:rsid w:val="004216F6"/>
    <w:rsid w:val="0042226B"/>
    <w:rsid w:val="0042311D"/>
    <w:rsid w:val="00423378"/>
    <w:rsid w:val="0042392E"/>
    <w:rsid w:val="00425113"/>
    <w:rsid w:val="00425164"/>
    <w:rsid w:val="004257C7"/>
    <w:rsid w:val="004266D4"/>
    <w:rsid w:val="00426908"/>
    <w:rsid w:val="00431349"/>
    <w:rsid w:val="00431855"/>
    <w:rsid w:val="00431FD1"/>
    <w:rsid w:val="00433468"/>
    <w:rsid w:val="00434642"/>
    <w:rsid w:val="00434B84"/>
    <w:rsid w:val="004359CD"/>
    <w:rsid w:val="00435C0F"/>
    <w:rsid w:val="00436346"/>
    <w:rsid w:val="0043650B"/>
    <w:rsid w:val="004372FD"/>
    <w:rsid w:val="00437AB8"/>
    <w:rsid w:val="0044174E"/>
    <w:rsid w:val="00441F89"/>
    <w:rsid w:val="004423EC"/>
    <w:rsid w:val="004426C2"/>
    <w:rsid w:val="004426E2"/>
    <w:rsid w:val="00442DB9"/>
    <w:rsid w:val="004431A8"/>
    <w:rsid w:val="00443BF5"/>
    <w:rsid w:val="0044475D"/>
    <w:rsid w:val="00444BCC"/>
    <w:rsid w:val="004501FC"/>
    <w:rsid w:val="0045050B"/>
    <w:rsid w:val="0045088E"/>
    <w:rsid w:val="00450DBF"/>
    <w:rsid w:val="00450F8D"/>
    <w:rsid w:val="004528E6"/>
    <w:rsid w:val="0045338B"/>
    <w:rsid w:val="00453847"/>
    <w:rsid w:val="00454CF1"/>
    <w:rsid w:val="00454D72"/>
    <w:rsid w:val="004554D2"/>
    <w:rsid w:val="004562DF"/>
    <w:rsid w:val="00461EC4"/>
    <w:rsid w:val="00462080"/>
    <w:rsid w:val="0046240F"/>
    <w:rsid w:val="0046265C"/>
    <w:rsid w:val="0046322E"/>
    <w:rsid w:val="00463EA6"/>
    <w:rsid w:val="0046454F"/>
    <w:rsid w:val="00464736"/>
    <w:rsid w:val="0046531F"/>
    <w:rsid w:val="00465502"/>
    <w:rsid w:val="00466A89"/>
    <w:rsid w:val="00466C38"/>
    <w:rsid w:val="004675F5"/>
    <w:rsid w:val="00467D6A"/>
    <w:rsid w:val="00471F94"/>
    <w:rsid w:val="00472685"/>
    <w:rsid w:val="00474418"/>
    <w:rsid w:val="00477CAF"/>
    <w:rsid w:val="00477D65"/>
    <w:rsid w:val="004818D5"/>
    <w:rsid w:val="00481D51"/>
    <w:rsid w:val="00482331"/>
    <w:rsid w:val="0048288B"/>
    <w:rsid w:val="00483299"/>
    <w:rsid w:val="00483C95"/>
    <w:rsid w:val="004842DD"/>
    <w:rsid w:val="004872A6"/>
    <w:rsid w:val="004875E3"/>
    <w:rsid w:val="00487AA6"/>
    <w:rsid w:val="00487ABF"/>
    <w:rsid w:val="00487D9F"/>
    <w:rsid w:val="00487DDF"/>
    <w:rsid w:val="004908B4"/>
    <w:rsid w:val="00490E0C"/>
    <w:rsid w:val="00490F71"/>
    <w:rsid w:val="00492B30"/>
    <w:rsid w:val="0049344B"/>
    <w:rsid w:val="00493739"/>
    <w:rsid w:val="00493AF5"/>
    <w:rsid w:val="00493C57"/>
    <w:rsid w:val="00493CE7"/>
    <w:rsid w:val="00494023"/>
    <w:rsid w:val="00494B1D"/>
    <w:rsid w:val="0049561B"/>
    <w:rsid w:val="00495F40"/>
    <w:rsid w:val="00496313"/>
    <w:rsid w:val="00496507"/>
    <w:rsid w:val="00496666"/>
    <w:rsid w:val="004969E5"/>
    <w:rsid w:val="00496D72"/>
    <w:rsid w:val="00497851"/>
    <w:rsid w:val="00497A9C"/>
    <w:rsid w:val="004A034F"/>
    <w:rsid w:val="004A05AB"/>
    <w:rsid w:val="004A0C36"/>
    <w:rsid w:val="004A0CFE"/>
    <w:rsid w:val="004A0DA1"/>
    <w:rsid w:val="004A122B"/>
    <w:rsid w:val="004A1EB1"/>
    <w:rsid w:val="004A3313"/>
    <w:rsid w:val="004A3C5C"/>
    <w:rsid w:val="004A408A"/>
    <w:rsid w:val="004A6950"/>
    <w:rsid w:val="004B0E72"/>
    <w:rsid w:val="004B23BC"/>
    <w:rsid w:val="004B264E"/>
    <w:rsid w:val="004B2ED6"/>
    <w:rsid w:val="004B3956"/>
    <w:rsid w:val="004B4575"/>
    <w:rsid w:val="004B52F6"/>
    <w:rsid w:val="004B6B23"/>
    <w:rsid w:val="004B74EA"/>
    <w:rsid w:val="004C0A98"/>
    <w:rsid w:val="004C0F48"/>
    <w:rsid w:val="004C29D9"/>
    <w:rsid w:val="004C4640"/>
    <w:rsid w:val="004C4700"/>
    <w:rsid w:val="004C5570"/>
    <w:rsid w:val="004C6C3A"/>
    <w:rsid w:val="004C6E6F"/>
    <w:rsid w:val="004C7427"/>
    <w:rsid w:val="004C7D90"/>
    <w:rsid w:val="004D0395"/>
    <w:rsid w:val="004D03FD"/>
    <w:rsid w:val="004D04D6"/>
    <w:rsid w:val="004D0CC4"/>
    <w:rsid w:val="004D10D7"/>
    <w:rsid w:val="004D2375"/>
    <w:rsid w:val="004D2BB2"/>
    <w:rsid w:val="004D2DC6"/>
    <w:rsid w:val="004D3FF3"/>
    <w:rsid w:val="004D4818"/>
    <w:rsid w:val="004D53CE"/>
    <w:rsid w:val="004D5BCD"/>
    <w:rsid w:val="004D5FD6"/>
    <w:rsid w:val="004D65D1"/>
    <w:rsid w:val="004D71B9"/>
    <w:rsid w:val="004D71F6"/>
    <w:rsid w:val="004D7AD1"/>
    <w:rsid w:val="004E1D6C"/>
    <w:rsid w:val="004E435D"/>
    <w:rsid w:val="004E768D"/>
    <w:rsid w:val="004F0868"/>
    <w:rsid w:val="004F0A13"/>
    <w:rsid w:val="004F27EB"/>
    <w:rsid w:val="004F2E52"/>
    <w:rsid w:val="004F4A30"/>
    <w:rsid w:val="004F55F3"/>
    <w:rsid w:val="004F665A"/>
    <w:rsid w:val="0050025E"/>
    <w:rsid w:val="00500B27"/>
    <w:rsid w:val="00500D05"/>
    <w:rsid w:val="005014CA"/>
    <w:rsid w:val="00501650"/>
    <w:rsid w:val="00501DCE"/>
    <w:rsid w:val="00501EDA"/>
    <w:rsid w:val="00502422"/>
    <w:rsid w:val="00502492"/>
    <w:rsid w:val="005029FD"/>
    <w:rsid w:val="00502E65"/>
    <w:rsid w:val="005039DD"/>
    <w:rsid w:val="00503A95"/>
    <w:rsid w:val="00503CF3"/>
    <w:rsid w:val="00504200"/>
    <w:rsid w:val="005048AC"/>
    <w:rsid w:val="00504A6E"/>
    <w:rsid w:val="005050E3"/>
    <w:rsid w:val="0050758B"/>
    <w:rsid w:val="00507D2D"/>
    <w:rsid w:val="00510804"/>
    <w:rsid w:val="005111F6"/>
    <w:rsid w:val="005114E0"/>
    <w:rsid w:val="00511CBC"/>
    <w:rsid w:val="00512387"/>
    <w:rsid w:val="005128AF"/>
    <w:rsid w:val="00512A17"/>
    <w:rsid w:val="00512FC8"/>
    <w:rsid w:val="0051327D"/>
    <w:rsid w:val="00513891"/>
    <w:rsid w:val="005146BA"/>
    <w:rsid w:val="005146EF"/>
    <w:rsid w:val="005155AC"/>
    <w:rsid w:val="005158F4"/>
    <w:rsid w:val="00515B25"/>
    <w:rsid w:val="00517594"/>
    <w:rsid w:val="00517DAA"/>
    <w:rsid w:val="005204E7"/>
    <w:rsid w:val="0052115B"/>
    <w:rsid w:val="00521668"/>
    <w:rsid w:val="00521B0B"/>
    <w:rsid w:val="00521F49"/>
    <w:rsid w:val="00522B7C"/>
    <w:rsid w:val="00524177"/>
    <w:rsid w:val="005241E6"/>
    <w:rsid w:val="005247DF"/>
    <w:rsid w:val="00524CC1"/>
    <w:rsid w:val="00524CD6"/>
    <w:rsid w:val="00526762"/>
    <w:rsid w:val="00526D6B"/>
    <w:rsid w:val="0052776F"/>
    <w:rsid w:val="00527BA9"/>
    <w:rsid w:val="00532132"/>
    <w:rsid w:val="005334F8"/>
    <w:rsid w:val="00533A21"/>
    <w:rsid w:val="0053513F"/>
    <w:rsid w:val="00535E6B"/>
    <w:rsid w:val="0053648D"/>
    <w:rsid w:val="005375A7"/>
    <w:rsid w:val="00537675"/>
    <w:rsid w:val="00537988"/>
    <w:rsid w:val="00540197"/>
    <w:rsid w:val="0054036D"/>
    <w:rsid w:val="00540DF0"/>
    <w:rsid w:val="00542BAB"/>
    <w:rsid w:val="00543492"/>
    <w:rsid w:val="00543ADA"/>
    <w:rsid w:val="00543C6C"/>
    <w:rsid w:val="00543E54"/>
    <w:rsid w:val="005443A7"/>
    <w:rsid w:val="00545138"/>
    <w:rsid w:val="005458F9"/>
    <w:rsid w:val="00545973"/>
    <w:rsid w:val="0054753A"/>
    <w:rsid w:val="0055095F"/>
    <w:rsid w:val="0055141F"/>
    <w:rsid w:val="0055243D"/>
    <w:rsid w:val="00552539"/>
    <w:rsid w:val="005526BB"/>
    <w:rsid w:val="005526D9"/>
    <w:rsid w:val="00552D39"/>
    <w:rsid w:val="005547FD"/>
    <w:rsid w:val="005549A7"/>
    <w:rsid w:val="00555224"/>
    <w:rsid w:val="00555253"/>
    <w:rsid w:val="00561467"/>
    <w:rsid w:val="005617E1"/>
    <w:rsid w:val="00561F20"/>
    <w:rsid w:val="0056240B"/>
    <w:rsid w:val="00563056"/>
    <w:rsid w:val="0056334A"/>
    <w:rsid w:val="005655E9"/>
    <w:rsid w:val="00566BFE"/>
    <w:rsid w:val="00566EB1"/>
    <w:rsid w:val="005673C2"/>
    <w:rsid w:val="00567631"/>
    <w:rsid w:val="0057058A"/>
    <w:rsid w:val="00570866"/>
    <w:rsid w:val="00571506"/>
    <w:rsid w:val="00572375"/>
    <w:rsid w:val="0057406F"/>
    <w:rsid w:val="0057489C"/>
    <w:rsid w:val="00574912"/>
    <w:rsid w:val="0057566D"/>
    <w:rsid w:val="00575E94"/>
    <w:rsid w:val="0057609A"/>
    <w:rsid w:val="0057611A"/>
    <w:rsid w:val="005771B0"/>
    <w:rsid w:val="00577D16"/>
    <w:rsid w:val="0058172F"/>
    <w:rsid w:val="00582DEE"/>
    <w:rsid w:val="005831C9"/>
    <w:rsid w:val="00585A79"/>
    <w:rsid w:val="00586801"/>
    <w:rsid w:val="00586A8C"/>
    <w:rsid w:val="00590691"/>
    <w:rsid w:val="005912E0"/>
    <w:rsid w:val="00592BB7"/>
    <w:rsid w:val="00593B99"/>
    <w:rsid w:val="00593C95"/>
    <w:rsid w:val="00596659"/>
    <w:rsid w:val="00596B2F"/>
    <w:rsid w:val="005A1164"/>
    <w:rsid w:val="005A14ED"/>
    <w:rsid w:val="005A1709"/>
    <w:rsid w:val="005A38F2"/>
    <w:rsid w:val="005A4D6C"/>
    <w:rsid w:val="005A5B94"/>
    <w:rsid w:val="005A5DBA"/>
    <w:rsid w:val="005A7D6E"/>
    <w:rsid w:val="005B0755"/>
    <w:rsid w:val="005B0C77"/>
    <w:rsid w:val="005B0DA8"/>
    <w:rsid w:val="005B3579"/>
    <w:rsid w:val="005B44F9"/>
    <w:rsid w:val="005B4F1F"/>
    <w:rsid w:val="005B4FF0"/>
    <w:rsid w:val="005B529B"/>
    <w:rsid w:val="005B5E06"/>
    <w:rsid w:val="005B70EE"/>
    <w:rsid w:val="005B7B71"/>
    <w:rsid w:val="005C2991"/>
    <w:rsid w:val="005C2E7A"/>
    <w:rsid w:val="005C305A"/>
    <w:rsid w:val="005C4DA3"/>
    <w:rsid w:val="005C53C1"/>
    <w:rsid w:val="005C5AE5"/>
    <w:rsid w:val="005C5EEA"/>
    <w:rsid w:val="005C7C2E"/>
    <w:rsid w:val="005D26C5"/>
    <w:rsid w:val="005D2771"/>
    <w:rsid w:val="005D2865"/>
    <w:rsid w:val="005D2E5A"/>
    <w:rsid w:val="005D340E"/>
    <w:rsid w:val="005D489D"/>
    <w:rsid w:val="005D5759"/>
    <w:rsid w:val="005D5B8C"/>
    <w:rsid w:val="005D7583"/>
    <w:rsid w:val="005D7860"/>
    <w:rsid w:val="005E0577"/>
    <w:rsid w:val="005E0F56"/>
    <w:rsid w:val="005E19F5"/>
    <w:rsid w:val="005E1EC4"/>
    <w:rsid w:val="005E20F1"/>
    <w:rsid w:val="005E2268"/>
    <w:rsid w:val="005E2711"/>
    <w:rsid w:val="005E287F"/>
    <w:rsid w:val="005E2AEC"/>
    <w:rsid w:val="005E33D1"/>
    <w:rsid w:val="005E33FA"/>
    <w:rsid w:val="005E616A"/>
    <w:rsid w:val="005E6B9A"/>
    <w:rsid w:val="005E7919"/>
    <w:rsid w:val="005F1CF9"/>
    <w:rsid w:val="005F212D"/>
    <w:rsid w:val="005F22B1"/>
    <w:rsid w:val="005F49AE"/>
    <w:rsid w:val="005F5AB1"/>
    <w:rsid w:val="005F6BC4"/>
    <w:rsid w:val="005F7024"/>
    <w:rsid w:val="005F722D"/>
    <w:rsid w:val="005F7AE4"/>
    <w:rsid w:val="00600082"/>
    <w:rsid w:val="00601AAB"/>
    <w:rsid w:val="00601B8B"/>
    <w:rsid w:val="00602B57"/>
    <w:rsid w:val="00605CFE"/>
    <w:rsid w:val="00607B55"/>
    <w:rsid w:val="006112B1"/>
    <w:rsid w:val="00611C2D"/>
    <w:rsid w:val="006128B1"/>
    <w:rsid w:val="006137B5"/>
    <w:rsid w:val="00614089"/>
    <w:rsid w:val="00615CD9"/>
    <w:rsid w:val="0061613D"/>
    <w:rsid w:val="0061617A"/>
    <w:rsid w:val="00616D77"/>
    <w:rsid w:val="00616DDF"/>
    <w:rsid w:val="00617052"/>
    <w:rsid w:val="00622A88"/>
    <w:rsid w:val="006230F1"/>
    <w:rsid w:val="0062428D"/>
    <w:rsid w:val="006248D5"/>
    <w:rsid w:val="00626165"/>
    <w:rsid w:val="00626656"/>
    <w:rsid w:val="00630355"/>
    <w:rsid w:val="00630FEF"/>
    <w:rsid w:val="00631D19"/>
    <w:rsid w:val="00632C57"/>
    <w:rsid w:val="006338EC"/>
    <w:rsid w:val="00633CE8"/>
    <w:rsid w:val="00634E07"/>
    <w:rsid w:val="006354BB"/>
    <w:rsid w:val="0063586E"/>
    <w:rsid w:val="00637537"/>
    <w:rsid w:val="00637E56"/>
    <w:rsid w:val="006402B4"/>
    <w:rsid w:val="00641099"/>
    <w:rsid w:val="006416FA"/>
    <w:rsid w:val="00642683"/>
    <w:rsid w:val="0064298D"/>
    <w:rsid w:val="00643100"/>
    <w:rsid w:val="0064321D"/>
    <w:rsid w:val="00643285"/>
    <w:rsid w:val="00643B70"/>
    <w:rsid w:val="00643EA9"/>
    <w:rsid w:val="00645169"/>
    <w:rsid w:val="00646635"/>
    <w:rsid w:val="00647463"/>
    <w:rsid w:val="00650401"/>
    <w:rsid w:val="006508D8"/>
    <w:rsid w:val="006509D0"/>
    <w:rsid w:val="006523D1"/>
    <w:rsid w:val="00653135"/>
    <w:rsid w:val="00653F47"/>
    <w:rsid w:val="006540D3"/>
    <w:rsid w:val="00654939"/>
    <w:rsid w:val="0065523E"/>
    <w:rsid w:val="00657790"/>
    <w:rsid w:val="00657CA3"/>
    <w:rsid w:val="00660281"/>
    <w:rsid w:val="00662950"/>
    <w:rsid w:val="00664386"/>
    <w:rsid w:val="006657EA"/>
    <w:rsid w:val="00665FFA"/>
    <w:rsid w:val="00666B3B"/>
    <w:rsid w:val="006718EA"/>
    <w:rsid w:val="00671B21"/>
    <w:rsid w:val="00671BD5"/>
    <w:rsid w:val="00671CB1"/>
    <w:rsid w:val="006727FF"/>
    <w:rsid w:val="00675E4D"/>
    <w:rsid w:val="0067691A"/>
    <w:rsid w:val="00677C0E"/>
    <w:rsid w:val="006813FD"/>
    <w:rsid w:val="00681678"/>
    <w:rsid w:val="00681BE6"/>
    <w:rsid w:val="00682A66"/>
    <w:rsid w:val="00683F48"/>
    <w:rsid w:val="00683FFA"/>
    <w:rsid w:val="006841DE"/>
    <w:rsid w:val="0068492D"/>
    <w:rsid w:val="00685005"/>
    <w:rsid w:val="00686EED"/>
    <w:rsid w:val="006877E5"/>
    <w:rsid w:val="00691480"/>
    <w:rsid w:val="00694938"/>
    <w:rsid w:val="00694998"/>
    <w:rsid w:val="006A1D02"/>
    <w:rsid w:val="006A24C9"/>
    <w:rsid w:val="006A2F96"/>
    <w:rsid w:val="006A4450"/>
    <w:rsid w:val="006A5A17"/>
    <w:rsid w:val="006B0078"/>
    <w:rsid w:val="006B052B"/>
    <w:rsid w:val="006B0D2A"/>
    <w:rsid w:val="006B0E0F"/>
    <w:rsid w:val="006B104F"/>
    <w:rsid w:val="006B108C"/>
    <w:rsid w:val="006B1450"/>
    <w:rsid w:val="006B224A"/>
    <w:rsid w:val="006B24A8"/>
    <w:rsid w:val="006B288B"/>
    <w:rsid w:val="006B3AB2"/>
    <w:rsid w:val="006B4701"/>
    <w:rsid w:val="006B67BA"/>
    <w:rsid w:val="006B783E"/>
    <w:rsid w:val="006B7E61"/>
    <w:rsid w:val="006C1B45"/>
    <w:rsid w:val="006C2437"/>
    <w:rsid w:val="006C2AE6"/>
    <w:rsid w:val="006C2E2B"/>
    <w:rsid w:val="006C46DD"/>
    <w:rsid w:val="006C4978"/>
    <w:rsid w:val="006C5200"/>
    <w:rsid w:val="006C5520"/>
    <w:rsid w:val="006C63C5"/>
    <w:rsid w:val="006C7866"/>
    <w:rsid w:val="006D1594"/>
    <w:rsid w:val="006D3056"/>
    <w:rsid w:val="006D3445"/>
    <w:rsid w:val="006D464B"/>
    <w:rsid w:val="006D5914"/>
    <w:rsid w:val="006D5DC9"/>
    <w:rsid w:val="006D5E44"/>
    <w:rsid w:val="006D6647"/>
    <w:rsid w:val="006D6B2F"/>
    <w:rsid w:val="006E0F16"/>
    <w:rsid w:val="006E36C3"/>
    <w:rsid w:val="006E3C16"/>
    <w:rsid w:val="006E3D4C"/>
    <w:rsid w:val="006E3F81"/>
    <w:rsid w:val="006E407E"/>
    <w:rsid w:val="006E4181"/>
    <w:rsid w:val="006E45F7"/>
    <w:rsid w:val="006E5ECA"/>
    <w:rsid w:val="006E6BE4"/>
    <w:rsid w:val="006E6EE5"/>
    <w:rsid w:val="006E7826"/>
    <w:rsid w:val="006F0757"/>
    <w:rsid w:val="006F208D"/>
    <w:rsid w:val="006F3DCE"/>
    <w:rsid w:val="006F4EE0"/>
    <w:rsid w:val="006F70CD"/>
    <w:rsid w:val="006F749A"/>
    <w:rsid w:val="006F7535"/>
    <w:rsid w:val="0070083F"/>
    <w:rsid w:val="0070087A"/>
    <w:rsid w:val="007010B7"/>
    <w:rsid w:val="0070142E"/>
    <w:rsid w:val="00701C3B"/>
    <w:rsid w:val="00701CC6"/>
    <w:rsid w:val="0070546E"/>
    <w:rsid w:val="007102DF"/>
    <w:rsid w:val="007114A0"/>
    <w:rsid w:val="0071365E"/>
    <w:rsid w:val="007144F0"/>
    <w:rsid w:val="0071478E"/>
    <w:rsid w:val="00714BE2"/>
    <w:rsid w:val="00715062"/>
    <w:rsid w:val="0071599B"/>
    <w:rsid w:val="00715EC8"/>
    <w:rsid w:val="007167C1"/>
    <w:rsid w:val="00716B19"/>
    <w:rsid w:val="00717062"/>
    <w:rsid w:val="00717136"/>
    <w:rsid w:val="00721B60"/>
    <w:rsid w:val="007235D6"/>
    <w:rsid w:val="007238E3"/>
    <w:rsid w:val="00725F0C"/>
    <w:rsid w:val="007267B2"/>
    <w:rsid w:val="0072776D"/>
    <w:rsid w:val="00727ABF"/>
    <w:rsid w:val="00730216"/>
    <w:rsid w:val="00730546"/>
    <w:rsid w:val="00730B5A"/>
    <w:rsid w:val="00731F36"/>
    <w:rsid w:val="00734EB0"/>
    <w:rsid w:val="0073591E"/>
    <w:rsid w:val="007359D8"/>
    <w:rsid w:val="007404EB"/>
    <w:rsid w:val="00740EAF"/>
    <w:rsid w:val="00740F8F"/>
    <w:rsid w:val="007417C0"/>
    <w:rsid w:val="00741BEA"/>
    <w:rsid w:val="00741C4E"/>
    <w:rsid w:val="007423D1"/>
    <w:rsid w:val="0074257E"/>
    <w:rsid w:val="00743639"/>
    <w:rsid w:val="007447B2"/>
    <w:rsid w:val="00745557"/>
    <w:rsid w:val="00746F34"/>
    <w:rsid w:val="00746F4B"/>
    <w:rsid w:val="007477EA"/>
    <w:rsid w:val="00747C83"/>
    <w:rsid w:val="00751553"/>
    <w:rsid w:val="00751DA0"/>
    <w:rsid w:val="00753D07"/>
    <w:rsid w:val="007547A2"/>
    <w:rsid w:val="007547E2"/>
    <w:rsid w:val="00754CC1"/>
    <w:rsid w:val="00755F9F"/>
    <w:rsid w:val="00757A72"/>
    <w:rsid w:val="0076044D"/>
    <w:rsid w:val="0076065D"/>
    <w:rsid w:val="007612DF"/>
    <w:rsid w:val="0076166E"/>
    <w:rsid w:val="00761DAA"/>
    <w:rsid w:val="00763C0C"/>
    <w:rsid w:val="00763FDA"/>
    <w:rsid w:val="00764130"/>
    <w:rsid w:val="00764D4F"/>
    <w:rsid w:val="007652B6"/>
    <w:rsid w:val="00765893"/>
    <w:rsid w:val="00766D33"/>
    <w:rsid w:val="00767A36"/>
    <w:rsid w:val="00770F15"/>
    <w:rsid w:val="0077124B"/>
    <w:rsid w:val="0077157A"/>
    <w:rsid w:val="00771806"/>
    <w:rsid w:val="0077568B"/>
    <w:rsid w:val="007763C2"/>
    <w:rsid w:val="007767C8"/>
    <w:rsid w:val="00776840"/>
    <w:rsid w:val="00777B51"/>
    <w:rsid w:val="0078032B"/>
    <w:rsid w:val="007803F9"/>
    <w:rsid w:val="00780A23"/>
    <w:rsid w:val="00780D5B"/>
    <w:rsid w:val="007811CA"/>
    <w:rsid w:val="00781C5C"/>
    <w:rsid w:val="00782A60"/>
    <w:rsid w:val="00782FA6"/>
    <w:rsid w:val="0078303E"/>
    <w:rsid w:val="00783298"/>
    <w:rsid w:val="00783340"/>
    <w:rsid w:val="0078352F"/>
    <w:rsid w:val="00784941"/>
    <w:rsid w:val="00785713"/>
    <w:rsid w:val="007860B1"/>
    <w:rsid w:val="00787C3C"/>
    <w:rsid w:val="007942A1"/>
    <w:rsid w:val="007A05EC"/>
    <w:rsid w:val="007A0920"/>
    <w:rsid w:val="007A1B8F"/>
    <w:rsid w:val="007A46EC"/>
    <w:rsid w:val="007A4A50"/>
    <w:rsid w:val="007A5274"/>
    <w:rsid w:val="007A5B2C"/>
    <w:rsid w:val="007A6DCB"/>
    <w:rsid w:val="007A73A4"/>
    <w:rsid w:val="007A7692"/>
    <w:rsid w:val="007B0C83"/>
    <w:rsid w:val="007B132D"/>
    <w:rsid w:val="007B3508"/>
    <w:rsid w:val="007B35D2"/>
    <w:rsid w:val="007B44F6"/>
    <w:rsid w:val="007B626B"/>
    <w:rsid w:val="007B65C9"/>
    <w:rsid w:val="007C044E"/>
    <w:rsid w:val="007C11A8"/>
    <w:rsid w:val="007C3799"/>
    <w:rsid w:val="007C5C37"/>
    <w:rsid w:val="007C5DA5"/>
    <w:rsid w:val="007C6329"/>
    <w:rsid w:val="007C6FDA"/>
    <w:rsid w:val="007C7043"/>
    <w:rsid w:val="007C77E2"/>
    <w:rsid w:val="007C78F5"/>
    <w:rsid w:val="007C79AD"/>
    <w:rsid w:val="007C7BD5"/>
    <w:rsid w:val="007D142D"/>
    <w:rsid w:val="007D2064"/>
    <w:rsid w:val="007D27BB"/>
    <w:rsid w:val="007D2AB5"/>
    <w:rsid w:val="007D437D"/>
    <w:rsid w:val="007D44F2"/>
    <w:rsid w:val="007D553E"/>
    <w:rsid w:val="007D6141"/>
    <w:rsid w:val="007D772B"/>
    <w:rsid w:val="007D7CC6"/>
    <w:rsid w:val="007E095C"/>
    <w:rsid w:val="007E13CC"/>
    <w:rsid w:val="007E14B2"/>
    <w:rsid w:val="007E1C9A"/>
    <w:rsid w:val="007E2595"/>
    <w:rsid w:val="007E3F3C"/>
    <w:rsid w:val="007E4B1B"/>
    <w:rsid w:val="007E5EDF"/>
    <w:rsid w:val="007E617D"/>
    <w:rsid w:val="007E67B1"/>
    <w:rsid w:val="007E703A"/>
    <w:rsid w:val="007E7566"/>
    <w:rsid w:val="007E7624"/>
    <w:rsid w:val="007F0156"/>
    <w:rsid w:val="007F0F83"/>
    <w:rsid w:val="007F1275"/>
    <w:rsid w:val="007F24EB"/>
    <w:rsid w:val="007F25D5"/>
    <w:rsid w:val="007F2E29"/>
    <w:rsid w:val="007F349F"/>
    <w:rsid w:val="007F446F"/>
    <w:rsid w:val="007F48FF"/>
    <w:rsid w:val="007F5044"/>
    <w:rsid w:val="007F50E1"/>
    <w:rsid w:val="007F52EE"/>
    <w:rsid w:val="007F5E47"/>
    <w:rsid w:val="00800CD7"/>
    <w:rsid w:val="00800D1B"/>
    <w:rsid w:val="008027AE"/>
    <w:rsid w:val="00802881"/>
    <w:rsid w:val="00802D90"/>
    <w:rsid w:val="00804F37"/>
    <w:rsid w:val="00805763"/>
    <w:rsid w:val="00805D69"/>
    <w:rsid w:val="00805E45"/>
    <w:rsid w:val="00805E5D"/>
    <w:rsid w:val="008077EF"/>
    <w:rsid w:val="00807EAA"/>
    <w:rsid w:val="00810710"/>
    <w:rsid w:val="00810B48"/>
    <w:rsid w:val="008128DD"/>
    <w:rsid w:val="00814B3D"/>
    <w:rsid w:val="00816399"/>
    <w:rsid w:val="00816746"/>
    <w:rsid w:val="0081726F"/>
    <w:rsid w:val="008203BC"/>
    <w:rsid w:val="00820A46"/>
    <w:rsid w:val="008216CA"/>
    <w:rsid w:val="00821B39"/>
    <w:rsid w:val="00821E4A"/>
    <w:rsid w:val="00823434"/>
    <w:rsid w:val="00823D71"/>
    <w:rsid w:val="00824114"/>
    <w:rsid w:val="008243B1"/>
    <w:rsid w:val="00824845"/>
    <w:rsid w:val="00824C32"/>
    <w:rsid w:val="00824DDB"/>
    <w:rsid w:val="00825596"/>
    <w:rsid w:val="00825ED3"/>
    <w:rsid w:val="0082696E"/>
    <w:rsid w:val="00827179"/>
    <w:rsid w:val="008273E8"/>
    <w:rsid w:val="00830165"/>
    <w:rsid w:val="008314FF"/>
    <w:rsid w:val="00831EF8"/>
    <w:rsid w:val="008339CE"/>
    <w:rsid w:val="00833CF4"/>
    <w:rsid w:val="00834EF3"/>
    <w:rsid w:val="00835473"/>
    <w:rsid w:val="00835DB0"/>
    <w:rsid w:val="00836515"/>
    <w:rsid w:val="0083702B"/>
    <w:rsid w:val="008374D0"/>
    <w:rsid w:val="008375D4"/>
    <w:rsid w:val="00837768"/>
    <w:rsid w:val="008377C9"/>
    <w:rsid w:val="008404BC"/>
    <w:rsid w:val="008409E6"/>
    <w:rsid w:val="0084148A"/>
    <w:rsid w:val="00841A16"/>
    <w:rsid w:val="008424BF"/>
    <w:rsid w:val="00843D2B"/>
    <w:rsid w:val="00845063"/>
    <w:rsid w:val="0084685A"/>
    <w:rsid w:val="00846B40"/>
    <w:rsid w:val="00846C94"/>
    <w:rsid w:val="00850AFC"/>
    <w:rsid w:val="00851560"/>
    <w:rsid w:val="008533A1"/>
    <w:rsid w:val="00853D4A"/>
    <w:rsid w:val="00853D91"/>
    <w:rsid w:val="008549C9"/>
    <w:rsid w:val="00854EB2"/>
    <w:rsid w:val="008554F8"/>
    <w:rsid w:val="008558C9"/>
    <w:rsid w:val="0085626E"/>
    <w:rsid w:val="0085730F"/>
    <w:rsid w:val="00860362"/>
    <w:rsid w:val="008605F2"/>
    <w:rsid w:val="00861C4D"/>
    <w:rsid w:val="00862A4F"/>
    <w:rsid w:val="00863637"/>
    <w:rsid w:val="00863B9C"/>
    <w:rsid w:val="00864AB6"/>
    <w:rsid w:val="00864B23"/>
    <w:rsid w:val="00865F3A"/>
    <w:rsid w:val="00867CAF"/>
    <w:rsid w:val="00870066"/>
    <w:rsid w:val="00870412"/>
    <w:rsid w:val="00870907"/>
    <w:rsid w:val="00870DAF"/>
    <w:rsid w:val="00871769"/>
    <w:rsid w:val="00871B22"/>
    <w:rsid w:val="00872334"/>
    <w:rsid w:val="008724A2"/>
    <w:rsid w:val="00872647"/>
    <w:rsid w:val="00872682"/>
    <w:rsid w:val="00872C8A"/>
    <w:rsid w:val="00873454"/>
    <w:rsid w:val="008740B9"/>
    <w:rsid w:val="00875484"/>
    <w:rsid w:val="008755C6"/>
    <w:rsid w:val="008769F8"/>
    <w:rsid w:val="00877038"/>
    <w:rsid w:val="0088025A"/>
    <w:rsid w:val="008803E8"/>
    <w:rsid w:val="00880405"/>
    <w:rsid w:val="00880BB0"/>
    <w:rsid w:val="00881EDC"/>
    <w:rsid w:val="00883C4A"/>
    <w:rsid w:val="00883D70"/>
    <w:rsid w:val="00883FB3"/>
    <w:rsid w:val="00884D96"/>
    <w:rsid w:val="008856A0"/>
    <w:rsid w:val="008856DE"/>
    <w:rsid w:val="00885C98"/>
    <w:rsid w:val="00885EE0"/>
    <w:rsid w:val="0088635D"/>
    <w:rsid w:val="00886BAC"/>
    <w:rsid w:val="0088744A"/>
    <w:rsid w:val="0088793A"/>
    <w:rsid w:val="00887FE3"/>
    <w:rsid w:val="00890766"/>
    <w:rsid w:val="00890DB0"/>
    <w:rsid w:val="0089109E"/>
    <w:rsid w:val="00891288"/>
    <w:rsid w:val="00891DB3"/>
    <w:rsid w:val="00892FA4"/>
    <w:rsid w:val="008930E5"/>
    <w:rsid w:val="008937E9"/>
    <w:rsid w:val="00894567"/>
    <w:rsid w:val="0089567C"/>
    <w:rsid w:val="008957CC"/>
    <w:rsid w:val="00895A6B"/>
    <w:rsid w:val="008968C6"/>
    <w:rsid w:val="00896C80"/>
    <w:rsid w:val="008973F4"/>
    <w:rsid w:val="00897833"/>
    <w:rsid w:val="00897CA1"/>
    <w:rsid w:val="008A1183"/>
    <w:rsid w:val="008A12BB"/>
    <w:rsid w:val="008A5184"/>
    <w:rsid w:val="008A612A"/>
    <w:rsid w:val="008A6B1E"/>
    <w:rsid w:val="008A6D05"/>
    <w:rsid w:val="008A70DE"/>
    <w:rsid w:val="008A7309"/>
    <w:rsid w:val="008A73FE"/>
    <w:rsid w:val="008B073E"/>
    <w:rsid w:val="008B2496"/>
    <w:rsid w:val="008B2634"/>
    <w:rsid w:val="008B2F1C"/>
    <w:rsid w:val="008B38CA"/>
    <w:rsid w:val="008B3A62"/>
    <w:rsid w:val="008B4152"/>
    <w:rsid w:val="008B4836"/>
    <w:rsid w:val="008B5167"/>
    <w:rsid w:val="008B54DA"/>
    <w:rsid w:val="008B6228"/>
    <w:rsid w:val="008B642D"/>
    <w:rsid w:val="008B6B2A"/>
    <w:rsid w:val="008B779E"/>
    <w:rsid w:val="008B7AD5"/>
    <w:rsid w:val="008C00E0"/>
    <w:rsid w:val="008C0104"/>
    <w:rsid w:val="008C40C0"/>
    <w:rsid w:val="008C6C68"/>
    <w:rsid w:val="008C7709"/>
    <w:rsid w:val="008D0D8E"/>
    <w:rsid w:val="008D17FB"/>
    <w:rsid w:val="008D2F05"/>
    <w:rsid w:val="008D33C0"/>
    <w:rsid w:val="008D33DE"/>
    <w:rsid w:val="008D3984"/>
    <w:rsid w:val="008D42DE"/>
    <w:rsid w:val="008D463F"/>
    <w:rsid w:val="008D5E58"/>
    <w:rsid w:val="008D78B4"/>
    <w:rsid w:val="008D7977"/>
    <w:rsid w:val="008E14B5"/>
    <w:rsid w:val="008E21AC"/>
    <w:rsid w:val="008E26D0"/>
    <w:rsid w:val="008E38CA"/>
    <w:rsid w:val="008E5845"/>
    <w:rsid w:val="008E684B"/>
    <w:rsid w:val="008E7304"/>
    <w:rsid w:val="008F0249"/>
    <w:rsid w:val="008F03E3"/>
    <w:rsid w:val="008F0C6B"/>
    <w:rsid w:val="008F1C47"/>
    <w:rsid w:val="008F2654"/>
    <w:rsid w:val="008F28F1"/>
    <w:rsid w:val="008F32F7"/>
    <w:rsid w:val="008F42B3"/>
    <w:rsid w:val="008F48F0"/>
    <w:rsid w:val="008F4971"/>
    <w:rsid w:val="008F55F6"/>
    <w:rsid w:val="008F56C3"/>
    <w:rsid w:val="008F61BB"/>
    <w:rsid w:val="00903990"/>
    <w:rsid w:val="009060F8"/>
    <w:rsid w:val="00906478"/>
    <w:rsid w:val="0090739B"/>
    <w:rsid w:val="00907411"/>
    <w:rsid w:val="009107B4"/>
    <w:rsid w:val="00911A80"/>
    <w:rsid w:val="00911B6E"/>
    <w:rsid w:val="00912532"/>
    <w:rsid w:val="00912B14"/>
    <w:rsid w:val="00914B1F"/>
    <w:rsid w:val="0091573A"/>
    <w:rsid w:val="00915DB5"/>
    <w:rsid w:val="00916852"/>
    <w:rsid w:val="00917F15"/>
    <w:rsid w:val="00920C5C"/>
    <w:rsid w:val="009212E1"/>
    <w:rsid w:val="00921706"/>
    <w:rsid w:val="00921AB0"/>
    <w:rsid w:val="00922CE3"/>
    <w:rsid w:val="00922D3A"/>
    <w:rsid w:val="0092356E"/>
    <w:rsid w:val="00923724"/>
    <w:rsid w:val="0092461F"/>
    <w:rsid w:val="00924840"/>
    <w:rsid w:val="009259A2"/>
    <w:rsid w:val="009266CD"/>
    <w:rsid w:val="00927AEF"/>
    <w:rsid w:val="0093016D"/>
    <w:rsid w:val="00930353"/>
    <w:rsid w:val="00930405"/>
    <w:rsid w:val="009306FE"/>
    <w:rsid w:val="0093087C"/>
    <w:rsid w:val="00931B41"/>
    <w:rsid w:val="00931FDB"/>
    <w:rsid w:val="0093244A"/>
    <w:rsid w:val="009324FD"/>
    <w:rsid w:val="0093403E"/>
    <w:rsid w:val="00936230"/>
    <w:rsid w:val="009366CA"/>
    <w:rsid w:val="009409E4"/>
    <w:rsid w:val="009419D4"/>
    <w:rsid w:val="00941E91"/>
    <w:rsid w:val="00942BCB"/>
    <w:rsid w:val="0094387D"/>
    <w:rsid w:val="0094393A"/>
    <w:rsid w:val="0094482F"/>
    <w:rsid w:val="0094489E"/>
    <w:rsid w:val="009448C6"/>
    <w:rsid w:val="0094574C"/>
    <w:rsid w:val="009460BD"/>
    <w:rsid w:val="00946261"/>
    <w:rsid w:val="00946BB7"/>
    <w:rsid w:val="009477D0"/>
    <w:rsid w:val="009479D1"/>
    <w:rsid w:val="00950EF7"/>
    <w:rsid w:val="0095172A"/>
    <w:rsid w:val="00952ABB"/>
    <w:rsid w:val="0095302F"/>
    <w:rsid w:val="009548D3"/>
    <w:rsid w:val="00954A76"/>
    <w:rsid w:val="00955A37"/>
    <w:rsid w:val="00956DAC"/>
    <w:rsid w:val="00956E9A"/>
    <w:rsid w:val="00960299"/>
    <w:rsid w:val="00961721"/>
    <w:rsid w:val="009638E0"/>
    <w:rsid w:val="00963942"/>
    <w:rsid w:val="00964057"/>
    <w:rsid w:val="00964163"/>
    <w:rsid w:val="0096429D"/>
    <w:rsid w:val="0096499F"/>
    <w:rsid w:val="00964F00"/>
    <w:rsid w:val="00965F84"/>
    <w:rsid w:val="0096634C"/>
    <w:rsid w:val="009701FB"/>
    <w:rsid w:val="00970E41"/>
    <w:rsid w:val="0097160D"/>
    <w:rsid w:val="00971DC2"/>
    <w:rsid w:val="009743C2"/>
    <w:rsid w:val="00974948"/>
    <w:rsid w:val="00974FFA"/>
    <w:rsid w:val="00975E08"/>
    <w:rsid w:val="009771FD"/>
    <w:rsid w:val="0098017D"/>
    <w:rsid w:val="00981346"/>
    <w:rsid w:val="00983A9F"/>
    <w:rsid w:val="00985ECA"/>
    <w:rsid w:val="00985F29"/>
    <w:rsid w:val="00985FC4"/>
    <w:rsid w:val="009865C3"/>
    <w:rsid w:val="009867CE"/>
    <w:rsid w:val="00987431"/>
    <w:rsid w:val="00987855"/>
    <w:rsid w:val="00990684"/>
    <w:rsid w:val="00991D58"/>
    <w:rsid w:val="00991F44"/>
    <w:rsid w:val="0099242F"/>
    <w:rsid w:val="00992F78"/>
    <w:rsid w:val="009930D9"/>
    <w:rsid w:val="0099344A"/>
    <w:rsid w:val="009942AD"/>
    <w:rsid w:val="00996B40"/>
    <w:rsid w:val="00997BD2"/>
    <w:rsid w:val="009A22B0"/>
    <w:rsid w:val="009A32AC"/>
    <w:rsid w:val="009A36FE"/>
    <w:rsid w:val="009A3FA9"/>
    <w:rsid w:val="009A42D3"/>
    <w:rsid w:val="009A42ED"/>
    <w:rsid w:val="009A44A7"/>
    <w:rsid w:val="009A49BF"/>
    <w:rsid w:val="009A64E1"/>
    <w:rsid w:val="009A725D"/>
    <w:rsid w:val="009A78A9"/>
    <w:rsid w:val="009A7DB5"/>
    <w:rsid w:val="009B0011"/>
    <w:rsid w:val="009B0FF0"/>
    <w:rsid w:val="009B1467"/>
    <w:rsid w:val="009B1CB3"/>
    <w:rsid w:val="009B268B"/>
    <w:rsid w:val="009B30B5"/>
    <w:rsid w:val="009B55E1"/>
    <w:rsid w:val="009B6467"/>
    <w:rsid w:val="009B6FDC"/>
    <w:rsid w:val="009B78A6"/>
    <w:rsid w:val="009C04B5"/>
    <w:rsid w:val="009C203D"/>
    <w:rsid w:val="009C2CB5"/>
    <w:rsid w:val="009C50B0"/>
    <w:rsid w:val="009C55EF"/>
    <w:rsid w:val="009C5B2A"/>
    <w:rsid w:val="009C6E43"/>
    <w:rsid w:val="009D0510"/>
    <w:rsid w:val="009D0DCF"/>
    <w:rsid w:val="009D73CB"/>
    <w:rsid w:val="009D7A8F"/>
    <w:rsid w:val="009E06BC"/>
    <w:rsid w:val="009E09E0"/>
    <w:rsid w:val="009E0FF1"/>
    <w:rsid w:val="009E2355"/>
    <w:rsid w:val="009E33B2"/>
    <w:rsid w:val="009E422C"/>
    <w:rsid w:val="009E4270"/>
    <w:rsid w:val="009E43E0"/>
    <w:rsid w:val="009E4437"/>
    <w:rsid w:val="009E5A29"/>
    <w:rsid w:val="009E5ECB"/>
    <w:rsid w:val="009E7094"/>
    <w:rsid w:val="009E7158"/>
    <w:rsid w:val="009F0228"/>
    <w:rsid w:val="009F0CA4"/>
    <w:rsid w:val="009F1478"/>
    <w:rsid w:val="009F2303"/>
    <w:rsid w:val="009F25B0"/>
    <w:rsid w:val="009F3CF3"/>
    <w:rsid w:val="009F4CED"/>
    <w:rsid w:val="009F4E85"/>
    <w:rsid w:val="009F622F"/>
    <w:rsid w:val="009F6547"/>
    <w:rsid w:val="009F76C7"/>
    <w:rsid w:val="00A00925"/>
    <w:rsid w:val="00A00BEA"/>
    <w:rsid w:val="00A01A1F"/>
    <w:rsid w:val="00A0240D"/>
    <w:rsid w:val="00A02C00"/>
    <w:rsid w:val="00A03D96"/>
    <w:rsid w:val="00A047CE"/>
    <w:rsid w:val="00A0545B"/>
    <w:rsid w:val="00A05ADC"/>
    <w:rsid w:val="00A071F5"/>
    <w:rsid w:val="00A0735F"/>
    <w:rsid w:val="00A1013D"/>
    <w:rsid w:val="00A117DE"/>
    <w:rsid w:val="00A11AD2"/>
    <w:rsid w:val="00A13364"/>
    <w:rsid w:val="00A1342D"/>
    <w:rsid w:val="00A14657"/>
    <w:rsid w:val="00A15C52"/>
    <w:rsid w:val="00A16A67"/>
    <w:rsid w:val="00A20021"/>
    <w:rsid w:val="00A20FA7"/>
    <w:rsid w:val="00A21A0B"/>
    <w:rsid w:val="00A2267E"/>
    <w:rsid w:val="00A22D58"/>
    <w:rsid w:val="00A23FAA"/>
    <w:rsid w:val="00A240C4"/>
    <w:rsid w:val="00A2459C"/>
    <w:rsid w:val="00A24B63"/>
    <w:rsid w:val="00A302DB"/>
    <w:rsid w:val="00A3113F"/>
    <w:rsid w:val="00A32FD9"/>
    <w:rsid w:val="00A35DE3"/>
    <w:rsid w:val="00A3729D"/>
    <w:rsid w:val="00A3766F"/>
    <w:rsid w:val="00A40BB3"/>
    <w:rsid w:val="00A41F68"/>
    <w:rsid w:val="00A44A17"/>
    <w:rsid w:val="00A450FB"/>
    <w:rsid w:val="00A45370"/>
    <w:rsid w:val="00A46992"/>
    <w:rsid w:val="00A472CC"/>
    <w:rsid w:val="00A473D8"/>
    <w:rsid w:val="00A475BB"/>
    <w:rsid w:val="00A47D58"/>
    <w:rsid w:val="00A507ED"/>
    <w:rsid w:val="00A508F8"/>
    <w:rsid w:val="00A50A5E"/>
    <w:rsid w:val="00A51F23"/>
    <w:rsid w:val="00A529F8"/>
    <w:rsid w:val="00A52C13"/>
    <w:rsid w:val="00A537C9"/>
    <w:rsid w:val="00A5405A"/>
    <w:rsid w:val="00A541D0"/>
    <w:rsid w:val="00A544B2"/>
    <w:rsid w:val="00A56C5A"/>
    <w:rsid w:val="00A57011"/>
    <w:rsid w:val="00A576F1"/>
    <w:rsid w:val="00A577B9"/>
    <w:rsid w:val="00A57E45"/>
    <w:rsid w:val="00A607BB"/>
    <w:rsid w:val="00A60A23"/>
    <w:rsid w:val="00A6217D"/>
    <w:rsid w:val="00A630C6"/>
    <w:rsid w:val="00A64B55"/>
    <w:rsid w:val="00A65520"/>
    <w:rsid w:val="00A65CBF"/>
    <w:rsid w:val="00A66A24"/>
    <w:rsid w:val="00A6720C"/>
    <w:rsid w:val="00A675D5"/>
    <w:rsid w:val="00A70238"/>
    <w:rsid w:val="00A70531"/>
    <w:rsid w:val="00A70A92"/>
    <w:rsid w:val="00A71F25"/>
    <w:rsid w:val="00A72718"/>
    <w:rsid w:val="00A748FD"/>
    <w:rsid w:val="00A74EB2"/>
    <w:rsid w:val="00A75F88"/>
    <w:rsid w:val="00A76180"/>
    <w:rsid w:val="00A769B8"/>
    <w:rsid w:val="00A77213"/>
    <w:rsid w:val="00A80438"/>
    <w:rsid w:val="00A8138C"/>
    <w:rsid w:val="00A836C9"/>
    <w:rsid w:val="00A84288"/>
    <w:rsid w:val="00A84F9B"/>
    <w:rsid w:val="00A85A50"/>
    <w:rsid w:val="00A869F0"/>
    <w:rsid w:val="00A872ED"/>
    <w:rsid w:val="00A90F84"/>
    <w:rsid w:val="00A9197E"/>
    <w:rsid w:val="00A92264"/>
    <w:rsid w:val="00A925A2"/>
    <w:rsid w:val="00A93467"/>
    <w:rsid w:val="00A942E5"/>
    <w:rsid w:val="00A9462B"/>
    <w:rsid w:val="00A95A56"/>
    <w:rsid w:val="00A96BD3"/>
    <w:rsid w:val="00A9781F"/>
    <w:rsid w:val="00AA0483"/>
    <w:rsid w:val="00AA07DC"/>
    <w:rsid w:val="00AA0F37"/>
    <w:rsid w:val="00AA1E44"/>
    <w:rsid w:val="00AA2495"/>
    <w:rsid w:val="00AA2A97"/>
    <w:rsid w:val="00AA39F0"/>
    <w:rsid w:val="00AA3D07"/>
    <w:rsid w:val="00AA513E"/>
    <w:rsid w:val="00AA62AE"/>
    <w:rsid w:val="00AA700A"/>
    <w:rsid w:val="00AA7861"/>
    <w:rsid w:val="00AA7E17"/>
    <w:rsid w:val="00AB1F3E"/>
    <w:rsid w:val="00AB2156"/>
    <w:rsid w:val="00AB302A"/>
    <w:rsid w:val="00AB32C5"/>
    <w:rsid w:val="00AB4A39"/>
    <w:rsid w:val="00AB5C5A"/>
    <w:rsid w:val="00AB6071"/>
    <w:rsid w:val="00AB67D8"/>
    <w:rsid w:val="00AB780F"/>
    <w:rsid w:val="00AB7A11"/>
    <w:rsid w:val="00AC07B8"/>
    <w:rsid w:val="00AC1345"/>
    <w:rsid w:val="00AC143D"/>
    <w:rsid w:val="00AC196E"/>
    <w:rsid w:val="00AC3DEC"/>
    <w:rsid w:val="00AC59B6"/>
    <w:rsid w:val="00AC5EB5"/>
    <w:rsid w:val="00AC6252"/>
    <w:rsid w:val="00AC6CE7"/>
    <w:rsid w:val="00AC71E7"/>
    <w:rsid w:val="00AD0176"/>
    <w:rsid w:val="00AD0734"/>
    <w:rsid w:val="00AD0E6A"/>
    <w:rsid w:val="00AD1EFE"/>
    <w:rsid w:val="00AD297B"/>
    <w:rsid w:val="00AD3607"/>
    <w:rsid w:val="00AD4143"/>
    <w:rsid w:val="00AD4702"/>
    <w:rsid w:val="00AD4776"/>
    <w:rsid w:val="00AD4FC9"/>
    <w:rsid w:val="00AD512B"/>
    <w:rsid w:val="00AD5E91"/>
    <w:rsid w:val="00AE07F4"/>
    <w:rsid w:val="00AE119D"/>
    <w:rsid w:val="00AE131C"/>
    <w:rsid w:val="00AE134C"/>
    <w:rsid w:val="00AE1E08"/>
    <w:rsid w:val="00AE5481"/>
    <w:rsid w:val="00AE6288"/>
    <w:rsid w:val="00AE6983"/>
    <w:rsid w:val="00AE6BC9"/>
    <w:rsid w:val="00AE764C"/>
    <w:rsid w:val="00AE7D4A"/>
    <w:rsid w:val="00AE7D97"/>
    <w:rsid w:val="00AF0669"/>
    <w:rsid w:val="00AF115C"/>
    <w:rsid w:val="00AF19BD"/>
    <w:rsid w:val="00AF2C74"/>
    <w:rsid w:val="00AF3284"/>
    <w:rsid w:val="00AF395C"/>
    <w:rsid w:val="00AF3CE5"/>
    <w:rsid w:val="00AF3E80"/>
    <w:rsid w:val="00AF56E1"/>
    <w:rsid w:val="00AF5F5F"/>
    <w:rsid w:val="00AF620E"/>
    <w:rsid w:val="00AF689E"/>
    <w:rsid w:val="00AF7017"/>
    <w:rsid w:val="00AF7147"/>
    <w:rsid w:val="00B0117B"/>
    <w:rsid w:val="00B01BC7"/>
    <w:rsid w:val="00B03830"/>
    <w:rsid w:val="00B03FC0"/>
    <w:rsid w:val="00B0426E"/>
    <w:rsid w:val="00B0546A"/>
    <w:rsid w:val="00B06B7F"/>
    <w:rsid w:val="00B06B85"/>
    <w:rsid w:val="00B07436"/>
    <w:rsid w:val="00B1028E"/>
    <w:rsid w:val="00B108FC"/>
    <w:rsid w:val="00B125DA"/>
    <w:rsid w:val="00B13062"/>
    <w:rsid w:val="00B13097"/>
    <w:rsid w:val="00B14E7E"/>
    <w:rsid w:val="00B15860"/>
    <w:rsid w:val="00B176E7"/>
    <w:rsid w:val="00B20507"/>
    <w:rsid w:val="00B2107D"/>
    <w:rsid w:val="00B21246"/>
    <w:rsid w:val="00B213F8"/>
    <w:rsid w:val="00B21F92"/>
    <w:rsid w:val="00B227BB"/>
    <w:rsid w:val="00B22869"/>
    <w:rsid w:val="00B25116"/>
    <w:rsid w:val="00B2628D"/>
    <w:rsid w:val="00B26709"/>
    <w:rsid w:val="00B300F8"/>
    <w:rsid w:val="00B31286"/>
    <w:rsid w:val="00B31D63"/>
    <w:rsid w:val="00B33696"/>
    <w:rsid w:val="00B338E4"/>
    <w:rsid w:val="00B34A64"/>
    <w:rsid w:val="00B37058"/>
    <w:rsid w:val="00B37983"/>
    <w:rsid w:val="00B40598"/>
    <w:rsid w:val="00B4219D"/>
    <w:rsid w:val="00B42217"/>
    <w:rsid w:val="00B422B5"/>
    <w:rsid w:val="00B422FB"/>
    <w:rsid w:val="00B434A8"/>
    <w:rsid w:val="00B457C2"/>
    <w:rsid w:val="00B45CF5"/>
    <w:rsid w:val="00B4645F"/>
    <w:rsid w:val="00B46ADC"/>
    <w:rsid w:val="00B51B9A"/>
    <w:rsid w:val="00B52173"/>
    <w:rsid w:val="00B5252A"/>
    <w:rsid w:val="00B530FB"/>
    <w:rsid w:val="00B54110"/>
    <w:rsid w:val="00B542E2"/>
    <w:rsid w:val="00B542ED"/>
    <w:rsid w:val="00B54855"/>
    <w:rsid w:val="00B5604A"/>
    <w:rsid w:val="00B56C4A"/>
    <w:rsid w:val="00B57029"/>
    <w:rsid w:val="00B57951"/>
    <w:rsid w:val="00B57B97"/>
    <w:rsid w:val="00B6090A"/>
    <w:rsid w:val="00B61A87"/>
    <w:rsid w:val="00B62280"/>
    <w:rsid w:val="00B62D73"/>
    <w:rsid w:val="00B6318E"/>
    <w:rsid w:val="00B63387"/>
    <w:rsid w:val="00B63C5E"/>
    <w:rsid w:val="00B63F07"/>
    <w:rsid w:val="00B6433B"/>
    <w:rsid w:val="00B64B43"/>
    <w:rsid w:val="00B64E0C"/>
    <w:rsid w:val="00B64FDA"/>
    <w:rsid w:val="00B6608A"/>
    <w:rsid w:val="00B6728C"/>
    <w:rsid w:val="00B678D4"/>
    <w:rsid w:val="00B70204"/>
    <w:rsid w:val="00B7036C"/>
    <w:rsid w:val="00B70E58"/>
    <w:rsid w:val="00B71636"/>
    <w:rsid w:val="00B726F5"/>
    <w:rsid w:val="00B72728"/>
    <w:rsid w:val="00B72924"/>
    <w:rsid w:val="00B72A8E"/>
    <w:rsid w:val="00B72CFD"/>
    <w:rsid w:val="00B74761"/>
    <w:rsid w:val="00B74B4E"/>
    <w:rsid w:val="00B75BEC"/>
    <w:rsid w:val="00B76954"/>
    <w:rsid w:val="00B7748F"/>
    <w:rsid w:val="00B77CB1"/>
    <w:rsid w:val="00B808FF"/>
    <w:rsid w:val="00B80E18"/>
    <w:rsid w:val="00B82195"/>
    <w:rsid w:val="00B82D7A"/>
    <w:rsid w:val="00B84717"/>
    <w:rsid w:val="00B875CF"/>
    <w:rsid w:val="00B8766D"/>
    <w:rsid w:val="00B903D5"/>
    <w:rsid w:val="00B90930"/>
    <w:rsid w:val="00B91162"/>
    <w:rsid w:val="00B928FE"/>
    <w:rsid w:val="00B96870"/>
    <w:rsid w:val="00BA047C"/>
    <w:rsid w:val="00BA1001"/>
    <w:rsid w:val="00BA12BC"/>
    <w:rsid w:val="00BA3679"/>
    <w:rsid w:val="00BA37A5"/>
    <w:rsid w:val="00BA394C"/>
    <w:rsid w:val="00BA4CE4"/>
    <w:rsid w:val="00BA5372"/>
    <w:rsid w:val="00BA5B62"/>
    <w:rsid w:val="00BA6A5C"/>
    <w:rsid w:val="00BA6AF1"/>
    <w:rsid w:val="00BA6C3B"/>
    <w:rsid w:val="00BA71FA"/>
    <w:rsid w:val="00BA7230"/>
    <w:rsid w:val="00BB1EF2"/>
    <w:rsid w:val="00BB2000"/>
    <w:rsid w:val="00BB3989"/>
    <w:rsid w:val="00BB54BE"/>
    <w:rsid w:val="00BB6013"/>
    <w:rsid w:val="00BC0887"/>
    <w:rsid w:val="00BC0F4E"/>
    <w:rsid w:val="00BC20B9"/>
    <w:rsid w:val="00BC2266"/>
    <w:rsid w:val="00BC298C"/>
    <w:rsid w:val="00BC3B0C"/>
    <w:rsid w:val="00BC3E3A"/>
    <w:rsid w:val="00BC4F40"/>
    <w:rsid w:val="00BC6F8F"/>
    <w:rsid w:val="00BC7AA3"/>
    <w:rsid w:val="00BD082B"/>
    <w:rsid w:val="00BD0A9F"/>
    <w:rsid w:val="00BD1BE9"/>
    <w:rsid w:val="00BD2A39"/>
    <w:rsid w:val="00BD2CC9"/>
    <w:rsid w:val="00BD3667"/>
    <w:rsid w:val="00BD49F3"/>
    <w:rsid w:val="00BD60F5"/>
    <w:rsid w:val="00BD6CBD"/>
    <w:rsid w:val="00BD7E72"/>
    <w:rsid w:val="00BE0154"/>
    <w:rsid w:val="00BE1207"/>
    <w:rsid w:val="00BE1896"/>
    <w:rsid w:val="00BE2926"/>
    <w:rsid w:val="00BE2BB7"/>
    <w:rsid w:val="00BE3A7B"/>
    <w:rsid w:val="00BE3D83"/>
    <w:rsid w:val="00BE4C36"/>
    <w:rsid w:val="00BE4F95"/>
    <w:rsid w:val="00BE6403"/>
    <w:rsid w:val="00BE6541"/>
    <w:rsid w:val="00BE68AC"/>
    <w:rsid w:val="00BE7513"/>
    <w:rsid w:val="00BE7FA9"/>
    <w:rsid w:val="00BF02A4"/>
    <w:rsid w:val="00BF04BF"/>
    <w:rsid w:val="00BF0866"/>
    <w:rsid w:val="00BF09C4"/>
    <w:rsid w:val="00BF1125"/>
    <w:rsid w:val="00BF15B1"/>
    <w:rsid w:val="00BF21BA"/>
    <w:rsid w:val="00BF39A1"/>
    <w:rsid w:val="00BF3CF8"/>
    <w:rsid w:val="00BF5F04"/>
    <w:rsid w:val="00BF6AF8"/>
    <w:rsid w:val="00BF705F"/>
    <w:rsid w:val="00BF79E6"/>
    <w:rsid w:val="00BF7A96"/>
    <w:rsid w:val="00BF7EF7"/>
    <w:rsid w:val="00BF7FBD"/>
    <w:rsid w:val="00C00F0A"/>
    <w:rsid w:val="00C02585"/>
    <w:rsid w:val="00C025D8"/>
    <w:rsid w:val="00C03B43"/>
    <w:rsid w:val="00C040E2"/>
    <w:rsid w:val="00C04710"/>
    <w:rsid w:val="00C052EE"/>
    <w:rsid w:val="00C062B4"/>
    <w:rsid w:val="00C06DD7"/>
    <w:rsid w:val="00C07650"/>
    <w:rsid w:val="00C07AB9"/>
    <w:rsid w:val="00C10EAE"/>
    <w:rsid w:val="00C130CA"/>
    <w:rsid w:val="00C13702"/>
    <w:rsid w:val="00C13EE7"/>
    <w:rsid w:val="00C1579F"/>
    <w:rsid w:val="00C157C9"/>
    <w:rsid w:val="00C15921"/>
    <w:rsid w:val="00C16F6B"/>
    <w:rsid w:val="00C174D0"/>
    <w:rsid w:val="00C17C98"/>
    <w:rsid w:val="00C20BA5"/>
    <w:rsid w:val="00C221C8"/>
    <w:rsid w:val="00C2400D"/>
    <w:rsid w:val="00C24864"/>
    <w:rsid w:val="00C24CD7"/>
    <w:rsid w:val="00C2519B"/>
    <w:rsid w:val="00C2618E"/>
    <w:rsid w:val="00C262E1"/>
    <w:rsid w:val="00C2728E"/>
    <w:rsid w:val="00C275D1"/>
    <w:rsid w:val="00C311FD"/>
    <w:rsid w:val="00C314C9"/>
    <w:rsid w:val="00C317E4"/>
    <w:rsid w:val="00C31DF9"/>
    <w:rsid w:val="00C31F73"/>
    <w:rsid w:val="00C323EA"/>
    <w:rsid w:val="00C32D6F"/>
    <w:rsid w:val="00C333AD"/>
    <w:rsid w:val="00C33FCA"/>
    <w:rsid w:val="00C34402"/>
    <w:rsid w:val="00C37D46"/>
    <w:rsid w:val="00C403FF"/>
    <w:rsid w:val="00C40CBF"/>
    <w:rsid w:val="00C41445"/>
    <w:rsid w:val="00C4250B"/>
    <w:rsid w:val="00C426CB"/>
    <w:rsid w:val="00C439B6"/>
    <w:rsid w:val="00C439D1"/>
    <w:rsid w:val="00C43E6B"/>
    <w:rsid w:val="00C44B98"/>
    <w:rsid w:val="00C454F7"/>
    <w:rsid w:val="00C459FD"/>
    <w:rsid w:val="00C46515"/>
    <w:rsid w:val="00C46DE8"/>
    <w:rsid w:val="00C4779F"/>
    <w:rsid w:val="00C52A51"/>
    <w:rsid w:val="00C52E2E"/>
    <w:rsid w:val="00C5313F"/>
    <w:rsid w:val="00C53513"/>
    <w:rsid w:val="00C53E7B"/>
    <w:rsid w:val="00C55381"/>
    <w:rsid w:val="00C56CCC"/>
    <w:rsid w:val="00C6098E"/>
    <w:rsid w:val="00C61389"/>
    <w:rsid w:val="00C622B2"/>
    <w:rsid w:val="00C62CFD"/>
    <w:rsid w:val="00C62D21"/>
    <w:rsid w:val="00C63353"/>
    <w:rsid w:val="00C6669C"/>
    <w:rsid w:val="00C67AC0"/>
    <w:rsid w:val="00C7060A"/>
    <w:rsid w:val="00C70C77"/>
    <w:rsid w:val="00C70E97"/>
    <w:rsid w:val="00C71946"/>
    <w:rsid w:val="00C743E5"/>
    <w:rsid w:val="00C74647"/>
    <w:rsid w:val="00C747AA"/>
    <w:rsid w:val="00C74E63"/>
    <w:rsid w:val="00C7516B"/>
    <w:rsid w:val="00C771E1"/>
    <w:rsid w:val="00C77B45"/>
    <w:rsid w:val="00C80500"/>
    <w:rsid w:val="00C81206"/>
    <w:rsid w:val="00C812B7"/>
    <w:rsid w:val="00C8556F"/>
    <w:rsid w:val="00C862C6"/>
    <w:rsid w:val="00C86D1E"/>
    <w:rsid w:val="00C874B0"/>
    <w:rsid w:val="00C906E6"/>
    <w:rsid w:val="00C9291A"/>
    <w:rsid w:val="00C93D9A"/>
    <w:rsid w:val="00C95980"/>
    <w:rsid w:val="00C9687C"/>
    <w:rsid w:val="00C97484"/>
    <w:rsid w:val="00C97C25"/>
    <w:rsid w:val="00CA0192"/>
    <w:rsid w:val="00CA2A2D"/>
    <w:rsid w:val="00CA2D4C"/>
    <w:rsid w:val="00CA37C8"/>
    <w:rsid w:val="00CA4920"/>
    <w:rsid w:val="00CA4A6B"/>
    <w:rsid w:val="00CA5E69"/>
    <w:rsid w:val="00CA5FC3"/>
    <w:rsid w:val="00CA7CF4"/>
    <w:rsid w:val="00CB18DD"/>
    <w:rsid w:val="00CB26AF"/>
    <w:rsid w:val="00CB2BB6"/>
    <w:rsid w:val="00CB4D72"/>
    <w:rsid w:val="00CB5C78"/>
    <w:rsid w:val="00CB6170"/>
    <w:rsid w:val="00CB65CF"/>
    <w:rsid w:val="00CB67F4"/>
    <w:rsid w:val="00CB77E8"/>
    <w:rsid w:val="00CB7834"/>
    <w:rsid w:val="00CC0D1B"/>
    <w:rsid w:val="00CC1443"/>
    <w:rsid w:val="00CC1607"/>
    <w:rsid w:val="00CC2089"/>
    <w:rsid w:val="00CC221F"/>
    <w:rsid w:val="00CC448C"/>
    <w:rsid w:val="00CC5510"/>
    <w:rsid w:val="00CC6817"/>
    <w:rsid w:val="00CC737D"/>
    <w:rsid w:val="00CD032B"/>
    <w:rsid w:val="00CD0ACC"/>
    <w:rsid w:val="00CD1145"/>
    <w:rsid w:val="00CD2244"/>
    <w:rsid w:val="00CD34E0"/>
    <w:rsid w:val="00CD41D1"/>
    <w:rsid w:val="00CD42FA"/>
    <w:rsid w:val="00CD55EB"/>
    <w:rsid w:val="00CD574C"/>
    <w:rsid w:val="00CD5B5D"/>
    <w:rsid w:val="00CD65EF"/>
    <w:rsid w:val="00CD7865"/>
    <w:rsid w:val="00CE066C"/>
    <w:rsid w:val="00CE0A07"/>
    <w:rsid w:val="00CE0CDE"/>
    <w:rsid w:val="00CE12D2"/>
    <w:rsid w:val="00CE1A2F"/>
    <w:rsid w:val="00CE1BFB"/>
    <w:rsid w:val="00CE2532"/>
    <w:rsid w:val="00CE28F6"/>
    <w:rsid w:val="00CE35E0"/>
    <w:rsid w:val="00CE376A"/>
    <w:rsid w:val="00CE3A1B"/>
    <w:rsid w:val="00CE5138"/>
    <w:rsid w:val="00CE516F"/>
    <w:rsid w:val="00CE62F4"/>
    <w:rsid w:val="00CE7878"/>
    <w:rsid w:val="00CE7E68"/>
    <w:rsid w:val="00CF062A"/>
    <w:rsid w:val="00CF1C49"/>
    <w:rsid w:val="00CF1EAF"/>
    <w:rsid w:val="00CF27D1"/>
    <w:rsid w:val="00CF3607"/>
    <w:rsid w:val="00CF3677"/>
    <w:rsid w:val="00CF4EA1"/>
    <w:rsid w:val="00CF549A"/>
    <w:rsid w:val="00CF55A1"/>
    <w:rsid w:val="00CF5604"/>
    <w:rsid w:val="00CF5636"/>
    <w:rsid w:val="00CF7773"/>
    <w:rsid w:val="00CF7B20"/>
    <w:rsid w:val="00CF7B30"/>
    <w:rsid w:val="00D00F0B"/>
    <w:rsid w:val="00D02241"/>
    <w:rsid w:val="00D044D9"/>
    <w:rsid w:val="00D047A9"/>
    <w:rsid w:val="00D065D8"/>
    <w:rsid w:val="00D06797"/>
    <w:rsid w:val="00D069C0"/>
    <w:rsid w:val="00D07715"/>
    <w:rsid w:val="00D07912"/>
    <w:rsid w:val="00D07C2B"/>
    <w:rsid w:val="00D07EC0"/>
    <w:rsid w:val="00D1007E"/>
    <w:rsid w:val="00D107F8"/>
    <w:rsid w:val="00D10EC1"/>
    <w:rsid w:val="00D11A6B"/>
    <w:rsid w:val="00D12C51"/>
    <w:rsid w:val="00D13291"/>
    <w:rsid w:val="00D1610E"/>
    <w:rsid w:val="00D16A2B"/>
    <w:rsid w:val="00D16D56"/>
    <w:rsid w:val="00D200E4"/>
    <w:rsid w:val="00D20BF7"/>
    <w:rsid w:val="00D21088"/>
    <w:rsid w:val="00D2267E"/>
    <w:rsid w:val="00D23C22"/>
    <w:rsid w:val="00D23C69"/>
    <w:rsid w:val="00D23D3A"/>
    <w:rsid w:val="00D24D46"/>
    <w:rsid w:val="00D264CF"/>
    <w:rsid w:val="00D26573"/>
    <w:rsid w:val="00D2712B"/>
    <w:rsid w:val="00D27AC0"/>
    <w:rsid w:val="00D27CE5"/>
    <w:rsid w:val="00D307F3"/>
    <w:rsid w:val="00D30F29"/>
    <w:rsid w:val="00D312B0"/>
    <w:rsid w:val="00D31798"/>
    <w:rsid w:val="00D31C94"/>
    <w:rsid w:val="00D33B55"/>
    <w:rsid w:val="00D33FE5"/>
    <w:rsid w:val="00D3516B"/>
    <w:rsid w:val="00D3629F"/>
    <w:rsid w:val="00D37E57"/>
    <w:rsid w:val="00D410F5"/>
    <w:rsid w:val="00D4161E"/>
    <w:rsid w:val="00D424BC"/>
    <w:rsid w:val="00D42609"/>
    <w:rsid w:val="00D42FD0"/>
    <w:rsid w:val="00D440F9"/>
    <w:rsid w:val="00D441D6"/>
    <w:rsid w:val="00D4538E"/>
    <w:rsid w:val="00D4558D"/>
    <w:rsid w:val="00D46878"/>
    <w:rsid w:val="00D47C3D"/>
    <w:rsid w:val="00D51C03"/>
    <w:rsid w:val="00D53F9E"/>
    <w:rsid w:val="00D559E8"/>
    <w:rsid w:val="00D572E8"/>
    <w:rsid w:val="00D63B29"/>
    <w:rsid w:val="00D64004"/>
    <w:rsid w:val="00D650AD"/>
    <w:rsid w:val="00D65226"/>
    <w:rsid w:val="00D654BB"/>
    <w:rsid w:val="00D66CF9"/>
    <w:rsid w:val="00D675B6"/>
    <w:rsid w:val="00D67EE5"/>
    <w:rsid w:val="00D713E4"/>
    <w:rsid w:val="00D71EE2"/>
    <w:rsid w:val="00D73DF7"/>
    <w:rsid w:val="00D75F85"/>
    <w:rsid w:val="00D81F0C"/>
    <w:rsid w:val="00D826F3"/>
    <w:rsid w:val="00D83A0E"/>
    <w:rsid w:val="00D84B98"/>
    <w:rsid w:val="00D84CD4"/>
    <w:rsid w:val="00D85039"/>
    <w:rsid w:val="00D85C9F"/>
    <w:rsid w:val="00D86E3E"/>
    <w:rsid w:val="00D87515"/>
    <w:rsid w:val="00D9233C"/>
    <w:rsid w:val="00D92805"/>
    <w:rsid w:val="00D92E6B"/>
    <w:rsid w:val="00D9300A"/>
    <w:rsid w:val="00D9343A"/>
    <w:rsid w:val="00D94A98"/>
    <w:rsid w:val="00D94D35"/>
    <w:rsid w:val="00D975EE"/>
    <w:rsid w:val="00DA036F"/>
    <w:rsid w:val="00DA14B7"/>
    <w:rsid w:val="00DA1AFE"/>
    <w:rsid w:val="00DA2CFA"/>
    <w:rsid w:val="00DA371D"/>
    <w:rsid w:val="00DA39A6"/>
    <w:rsid w:val="00DA4A11"/>
    <w:rsid w:val="00DA7503"/>
    <w:rsid w:val="00DB07FA"/>
    <w:rsid w:val="00DB1325"/>
    <w:rsid w:val="00DB2254"/>
    <w:rsid w:val="00DB3EB8"/>
    <w:rsid w:val="00DB437B"/>
    <w:rsid w:val="00DB4662"/>
    <w:rsid w:val="00DB4E7D"/>
    <w:rsid w:val="00DB7F3D"/>
    <w:rsid w:val="00DC138E"/>
    <w:rsid w:val="00DC1611"/>
    <w:rsid w:val="00DC1788"/>
    <w:rsid w:val="00DC2508"/>
    <w:rsid w:val="00DC27AF"/>
    <w:rsid w:val="00DC4090"/>
    <w:rsid w:val="00DD0B39"/>
    <w:rsid w:val="00DD162C"/>
    <w:rsid w:val="00DD1BC7"/>
    <w:rsid w:val="00DD1FDF"/>
    <w:rsid w:val="00DD3CF0"/>
    <w:rsid w:val="00DD429F"/>
    <w:rsid w:val="00DD4C3C"/>
    <w:rsid w:val="00DD512B"/>
    <w:rsid w:val="00DD6377"/>
    <w:rsid w:val="00DD6BE3"/>
    <w:rsid w:val="00DD726A"/>
    <w:rsid w:val="00DE1438"/>
    <w:rsid w:val="00DE169B"/>
    <w:rsid w:val="00DE3392"/>
    <w:rsid w:val="00DE3719"/>
    <w:rsid w:val="00DE4421"/>
    <w:rsid w:val="00DE4BE2"/>
    <w:rsid w:val="00DE6AE8"/>
    <w:rsid w:val="00DE731B"/>
    <w:rsid w:val="00DE7825"/>
    <w:rsid w:val="00DE7F03"/>
    <w:rsid w:val="00DF0816"/>
    <w:rsid w:val="00DF1726"/>
    <w:rsid w:val="00DF18BF"/>
    <w:rsid w:val="00DF199E"/>
    <w:rsid w:val="00DF252F"/>
    <w:rsid w:val="00DF27EA"/>
    <w:rsid w:val="00DF2BD1"/>
    <w:rsid w:val="00DF37B8"/>
    <w:rsid w:val="00DF4CB0"/>
    <w:rsid w:val="00DF618D"/>
    <w:rsid w:val="00DF64AF"/>
    <w:rsid w:val="00DF7813"/>
    <w:rsid w:val="00E00480"/>
    <w:rsid w:val="00E006B3"/>
    <w:rsid w:val="00E00854"/>
    <w:rsid w:val="00E01364"/>
    <w:rsid w:val="00E016D9"/>
    <w:rsid w:val="00E016EB"/>
    <w:rsid w:val="00E01B77"/>
    <w:rsid w:val="00E02B22"/>
    <w:rsid w:val="00E037A1"/>
    <w:rsid w:val="00E0391C"/>
    <w:rsid w:val="00E04697"/>
    <w:rsid w:val="00E04BCD"/>
    <w:rsid w:val="00E057AF"/>
    <w:rsid w:val="00E07B4B"/>
    <w:rsid w:val="00E1008F"/>
    <w:rsid w:val="00E100CC"/>
    <w:rsid w:val="00E10C81"/>
    <w:rsid w:val="00E1142F"/>
    <w:rsid w:val="00E1151F"/>
    <w:rsid w:val="00E12F3C"/>
    <w:rsid w:val="00E12FBC"/>
    <w:rsid w:val="00E141B7"/>
    <w:rsid w:val="00E1458D"/>
    <w:rsid w:val="00E15E84"/>
    <w:rsid w:val="00E15F77"/>
    <w:rsid w:val="00E1653E"/>
    <w:rsid w:val="00E166B8"/>
    <w:rsid w:val="00E2098F"/>
    <w:rsid w:val="00E20B28"/>
    <w:rsid w:val="00E21579"/>
    <w:rsid w:val="00E2296D"/>
    <w:rsid w:val="00E23A82"/>
    <w:rsid w:val="00E23C87"/>
    <w:rsid w:val="00E23F7F"/>
    <w:rsid w:val="00E240EC"/>
    <w:rsid w:val="00E24758"/>
    <w:rsid w:val="00E263E4"/>
    <w:rsid w:val="00E2727D"/>
    <w:rsid w:val="00E3007C"/>
    <w:rsid w:val="00E303E4"/>
    <w:rsid w:val="00E30C42"/>
    <w:rsid w:val="00E30E6E"/>
    <w:rsid w:val="00E31B06"/>
    <w:rsid w:val="00E3274C"/>
    <w:rsid w:val="00E3418C"/>
    <w:rsid w:val="00E34301"/>
    <w:rsid w:val="00E3594F"/>
    <w:rsid w:val="00E36A93"/>
    <w:rsid w:val="00E37D52"/>
    <w:rsid w:val="00E4016B"/>
    <w:rsid w:val="00E41C6B"/>
    <w:rsid w:val="00E41D30"/>
    <w:rsid w:val="00E41E1C"/>
    <w:rsid w:val="00E41FFD"/>
    <w:rsid w:val="00E421DE"/>
    <w:rsid w:val="00E42E80"/>
    <w:rsid w:val="00E43280"/>
    <w:rsid w:val="00E43625"/>
    <w:rsid w:val="00E43EDA"/>
    <w:rsid w:val="00E443D3"/>
    <w:rsid w:val="00E45970"/>
    <w:rsid w:val="00E46100"/>
    <w:rsid w:val="00E463C7"/>
    <w:rsid w:val="00E469F4"/>
    <w:rsid w:val="00E46E41"/>
    <w:rsid w:val="00E47256"/>
    <w:rsid w:val="00E47A7D"/>
    <w:rsid w:val="00E47E7C"/>
    <w:rsid w:val="00E50FC7"/>
    <w:rsid w:val="00E51B49"/>
    <w:rsid w:val="00E52277"/>
    <w:rsid w:val="00E52384"/>
    <w:rsid w:val="00E524BA"/>
    <w:rsid w:val="00E52AFE"/>
    <w:rsid w:val="00E52F80"/>
    <w:rsid w:val="00E53141"/>
    <w:rsid w:val="00E54531"/>
    <w:rsid w:val="00E55F08"/>
    <w:rsid w:val="00E56DF0"/>
    <w:rsid w:val="00E57B1B"/>
    <w:rsid w:val="00E60F3D"/>
    <w:rsid w:val="00E61C65"/>
    <w:rsid w:val="00E6435D"/>
    <w:rsid w:val="00E6553C"/>
    <w:rsid w:val="00E6729C"/>
    <w:rsid w:val="00E67F54"/>
    <w:rsid w:val="00E704E3"/>
    <w:rsid w:val="00E70504"/>
    <w:rsid w:val="00E70623"/>
    <w:rsid w:val="00E7062F"/>
    <w:rsid w:val="00E725A8"/>
    <w:rsid w:val="00E72D62"/>
    <w:rsid w:val="00E72D92"/>
    <w:rsid w:val="00E72F43"/>
    <w:rsid w:val="00E73067"/>
    <w:rsid w:val="00E74C3D"/>
    <w:rsid w:val="00E74F83"/>
    <w:rsid w:val="00E7538D"/>
    <w:rsid w:val="00E76BC7"/>
    <w:rsid w:val="00E77138"/>
    <w:rsid w:val="00E77BA5"/>
    <w:rsid w:val="00E77D6F"/>
    <w:rsid w:val="00E802DA"/>
    <w:rsid w:val="00E81168"/>
    <w:rsid w:val="00E81412"/>
    <w:rsid w:val="00E81A79"/>
    <w:rsid w:val="00E81D2D"/>
    <w:rsid w:val="00E825CA"/>
    <w:rsid w:val="00E83531"/>
    <w:rsid w:val="00E83AEF"/>
    <w:rsid w:val="00E84650"/>
    <w:rsid w:val="00E84DB9"/>
    <w:rsid w:val="00E8687F"/>
    <w:rsid w:val="00E86AD1"/>
    <w:rsid w:val="00E870A5"/>
    <w:rsid w:val="00E87901"/>
    <w:rsid w:val="00E87BAE"/>
    <w:rsid w:val="00E87D68"/>
    <w:rsid w:val="00E915CB"/>
    <w:rsid w:val="00E91C10"/>
    <w:rsid w:val="00E91C5B"/>
    <w:rsid w:val="00E921A2"/>
    <w:rsid w:val="00E92FD0"/>
    <w:rsid w:val="00E9310D"/>
    <w:rsid w:val="00E934BF"/>
    <w:rsid w:val="00E9357E"/>
    <w:rsid w:val="00E94882"/>
    <w:rsid w:val="00E94A7E"/>
    <w:rsid w:val="00E94AFD"/>
    <w:rsid w:val="00E95329"/>
    <w:rsid w:val="00E9627F"/>
    <w:rsid w:val="00E962B6"/>
    <w:rsid w:val="00E9715B"/>
    <w:rsid w:val="00EA0E45"/>
    <w:rsid w:val="00EA16C2"/>
    <w:rsid w:val="00EA2779"/>
    <w:rsid w:val="00EA27B2"/>
    <w:rsid w:val="00EA4D74"/>
    <w:rsid w:val="00EA5419"/>
    <w:rsid w:val="00EA68F0"/>
    <w:rsid w:val="00EA71B0"/>
    <w:rsid w:val="00EA7CDB"/>
    <w:rsid w:val="00EB0121"/>
    <w:rsid w:val="00EB016D"/>
    <w:rsid w:val="00EB0821"/>
    <w:rsid w:val="00EB10EA"/>
    <w:rsid w:val="00EB1CDD"/>
    <w:rsid w:val="00EB2973"/>
    <w:rsid w:val="00EB3FCF"/>
    <w:rsid w:val="00EB43A9"/>
    <w:rsid w:val="00EB5024"/>
    <w:rsid w:val="00EB5323"/>
    <w:rsid w:val="00EB53DD"/>
    <w:rsid w:val="00EB60FE"/>
    <w:rsid w:val="00EB646E"/>
    <w:rsid w:val="00EB6571"/>
    <w:rsid w:val="00EB7F0C"/>
    <w:rsid w:val="00EC0679"/>
    <w:rsid w:val="00EC074B"/>
    <w:rsid w:val="00EC1230"/>
    <w:rsid w:val="00EC3C67"/>
    <w:rsid w:val="00EC436E"/>
    <w:rsid w:val="00EC438B"/>
    <w:rsid w:val="00EC476D"/>
    <w:rsid w:val="00EC5592"/>
    <w:rsid w:val="00EC692C"/>
    <w:rsid w:val="00EC7549"/>
    <w:rsid w:val="00ED072A"/>
    <w:rsid w:val="00ED1965"/>
    <w:rsid w:val="00ED278B"/>
    <w:rsid w:val="00ED4023"/>
    <w:rsid w:val="00ED40DC"/>
    <w:rsid w:val="00ED4322"/>
    <w:rsid w:val="00ED5B10"/>
    <w:rsid w:val="00ED5CBC"/>
    <w:rsid w:val="00ED5F90"/>
    <w:rsid w:val="00ED698F"/>
    <w:rsid w:val="00ED744A"/>
    <w:rsid w:val="00EE074D"/>
    <w:rsid w:val="00EE0D16"/>
    <w:rsid w:val="00EE17AE"/>
    <w:rsid w:val="00EE1883"/>
    <w:rsid w:val="00EE2465"/>
    <w:rsid w:val="00EE349C"/>
    <w:rsid w:val="00EE4676"/>
    <w:rsid w:val="00EE501F"/>
    <w:rsid w:val="00EE5FB7"/>
    <w:rsid w:val="00EE70FF"/>
    <w:rsid w:val="00EE7C4E"/>
    <w:rsid w:val="00EE7F1A"/>
    <w:rsid w:val="00EF0004"/>
    <w:rsid w:val="00EF0CA9"/>
    <w:rsid w:val="00EF0E49"/>
    <w:rsid w:val="00EF1342"/>
    <w:rsid w:val="00EF4851"/>
    <w:rsid w:val="00EF48B5"/>
    <w:rsid w:val="00EF4B8F"/>
    <w:rsid w:val="00EF4E58"/>
    <w:rsid w:val="00EF5B29"/>
    <w:rsid w:val="00EF5C18"/>
    <w:rsid w:val="00EF61BA"/>
    <w:rsid w:val="00EF6579"/>
    <w:rsid w:val="00EF6F8E"/>
    <w:rsid w:val="00EF7B53"/>
    <w:rsid w:val="00F00F31"/>
    <w:rsid w:val="00F018F2"/>
    <w:rsid w:val="00F02ECE"/>
    <w:rsid w:val="00F03AFA"/>
    <w:rsid w:val="00F05CED"/>
    <w:rsid w:val="00F10114"/>
    <w:rsid w:val="00F10AB5"/>
    <w:rsid w:val="00F110C6"/>
    <w:rsid w:val="00F113E8"/>
    <w:rsid w:val="00F11DE6"/>
    <w:rsid w:val="00F142C2"/>
    <w:rsid w:val="00F14EC7"/>
    <w:rsid w:val="00F14F41"/>
    <w:rsid w:val="00F15A64"/>
    <w:rsid w:val="00F16258"/>
    <w:rsid w:val="00F20659"/>
    <w:rsid w:val="00F212ED"/>
    <w:rsid w:val="00F2142E"/>
    <w:rsid w:val="00F21891"/>
    <w:rsid w:val="00F21914"/>
    <w:rsid w:val="00F21D0B"/>
    <w:rsid w:val="00F22925"/>
    <w:rsid w:val="00F229B3"/>
    <w:rsid w:val="00F22A7E"/>
    <w:rsid w:val="00F2340F"/>
    <w:rsid w:val="00F23780"/>
    <w:rsid w:val="00F25682"/>
    <w:rsid w:val="00F26826"/>
    <w:rsid w:val="00F274EB"/>
    <w:rsid w:val="00F305DD"/>
    <w:rsid w:val="00F32266"/>
    <w:rsid w:val="00F32A12"/>
    <w:rsid w:val="00F32DE2"/>
    <w:rsid w:val="00F337F4"/>
    <w:rsid w:val="00F33BA3"/>
    <w:rsid w:val="00F34E21"/>
    <w:rsid w:val="00F35C20"/>
    <w:rsid w:val="00F36730"/>
    <w:rsid w:val="00F373A1"/>
    <w:rsid w:val="00F37F98"/>
    <w:rsid w:val="00F4018A"/>
    <w:rsid w:val="00F40A0D"/>
    <w:rsid w:val="00F40A80"/>
    <w:rsid w:val="00F40F90"/>
    <w:rsid w:val="00F4302B"/>
    <w:rsid w:val="00F4368E"/>
    <w:rsid w:val="00F4393F"/>
    <w:rsid w:val="00F46AC9"/>
    <w:rsid w:val="00F474DD"/>
    <w:rsid w:val="00F47E19"/>
    <w:rsid w:val="00F500B3"/>
    <w:rsid w:val="00F500C0"/>
    <w:rsid w:val="00F51412"/>
    <w:rsid w:val="00F5170D"/>
    <w:rsid w:val="00F517DD"/>
    <w:rsid w:val="00F525F1"/>
    <w:rsid w:val="00F52D12"/>
    <w:rsid w:val="00F52D19"/>
    <w:rsid w:val="00F52FED"/>
    <w:rsid w:val="00F53596"/>
    <w:rsid w:val="00F53D8D"/>
    <w:rsid w:val="00F5427A"/>
    <w:rsid w:val="00F55318"/>
    <w:rsid w:val="00F55419"/>
    <w:rsid w:val="00F564B0"/>
    <w:rsid w:val="00F56EB7"/>
    <w:rsid w:val="00F57696"/>
    <w:rsid w:val="00F57E37"/>
    <w:rsid w:val="00F57F22"/>
    <w:rsid w:val="00F6067D"/>
    <w:rsid w:val="00F620F6"/>
    <w:rsid w:val="00F633AC"/>
    <w:rsid w:val="00F644B9"/>
    <w:rsid w:val="00F64606"/>
    <w:rsid w:val="00F6466F"/>
    <w:rsid w:val="00F651BF"/>
    <w:rsid w:val="00F672C3"/>
    <w:rsid w:val="00F70501"/>
    <w:rsid w:val="00F71A09"/>
    <w:rsid w:val="00F72D7C"/>
    <w:rsid w:val="00F75C14"/>
    <w:rsid w:val="00F770F6"/>
    <w:rsid w:val="00F7757E"/>
    <w:rsid w:val="00F7796C"/>
    <w:rsid w:val="00F837BE"/>
    <w:rsid w:val="00F84FFF"/>
    <w:rsid w:val="00F8671A"/>
    <w:rsid w:val="00F86844"/>
    <w:rsid w:val="00F86B0C"/>
    <w:rsid w:val="00F86BAF"/>
    <w:rsid w:val="00F86F33"/>
    <w:rsid w:val="00F87A77"/>
    <w:rsid w:val="00F90174"/>
    <w:rsid w:val="00F910B0"/>
    <w:rsid w:val="00F91D56"/>
    <w:rsid w:val="00F94996"/>
    <w:rsid w:val="00F94A87"/>
    <w:rsid w:val="00F94EE7"/>
    <w:rsid w:val="00F9580B"/>
    <w:rsid w:val="00F96C3A"/>
    <w:rsid w:val="00F97705"/>
    <w:rsid w:val="00F977EB"/>
    <w:rsid w:val="00F978C4"/>
    <w:rsid w:val="00FA056C"/>
    <w:rsid w:val="00FA144D"/>
    <w:rsid w:val="00FA31C9"/>
    <w:rsid w:val="00FA3B49"/>
    <w:rsid w:val="00FA3E67"/>
    <w:rsid w:val="00FA5218"/>
    <w:rsid w:val="00FA55FF"/>
    <w:rsid w:val="00FA6942"/>
    <w:rsid w:val="00FA6C4B"/>
    <w:rsid w:val="00FA72C3"/>
    <w:rsid w:val="00FA73B7"/>
    <w:rsid w:val="00FA78F0"/>
    <w:rsid w:val="00FB11CE"/>
    <w:rsid w:val="00FB1235"/>
    <w:rsid w:val="00FB4602"/>
    <w:rsid w:val="00FB5514"/>
    <w:rsid w:val="00FB7596"/>
    <w:rsid w:val="00FC0233"/>
    <w:rsid w:val="00FC0F47"/>
    <w:rsid w:val="00FC20E4"/>
    <w:rsid w:val="00FC2FC6"/>
    <w:rsid w:val="00FC38DE"/>
    <w:rsid w:val="00FC6177"/>
    <w:rsid w:val="00FC7245"/>
    <w:rsid w:val="00FC7DF0"/>
    <w:rsid w:val="00FD03E6"/>
    <w:rsid w:val="00FD05FB"/>
    <w:rsid w:val="00FD245E"/>
    <w:rsid w:val="00FD2A0C"/>
    <w:rsid w:val="00FD2EE5"/>
    <w:rsid w:val="00FD3590"/>
    <w:rsid w:val="00FD3ABC"/>
    <w:rsid w:val="00FD3BFE"/>
    <w:rsid w:val="00FD3E91"/>
    <w:rsid w:val="00FD6A20"/>
    <w:rsid w:val="00FD76FB"/>
    <w:rsid w:val="00FD78B0"/>
    <w:rsid w:val="00FD7A12"/>
    <w:rsid w:val="00FE00FB"/>
    <w:rsid w:val="00FE135F"/>
    <w:rsid w:val="00FE28B3"/>
    <w:rsid w:val="00FE33BE"/>
    <w:rsid w:val="00FE34F1"/>
    <w:rsid w:val="00FE489A"/>
    <w:rsid w:val="00FE4CD9"/>
    <w:rsid w:val="00FE5597"/>
    <w:rsid w:val="00FE5BEA"/>
    <w:rsid w:val="00FE5DC7"/>
    <w:rsid w:val="00FE6768"/>
    <w:rsid w:val="00FF116D"/>
    <w:rsid w:val="00FF17A8"/>
    <w:rsid w:val="00FF2202"/>
    <w:rsid w:val="00FF22EC"/>
    <w:rsid w:val="00FF4234"/>
    <w:rsid w:val="00FF43A1"/>
    <w:rsid w:val="00FF58F8"/>
    <w:rsid w:val="00FF657F"/>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B5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16F"/>
  </w:style>
  <w:style w:type="paragraph" w:styleId="Heading1">
    <w:name w:val="heading 1"/>
    <w:basedOn w:val="Normal"/>
    <w:next w:val="Normal"/>
    <w:link w:val="Heading1Char"/>
    <w:uiPriority w:val="9"/>
    <w:qFormat/>
    <w:rsid w:val="00C439D1"/>
    <w:pPr>
      <w:keepNext/>
      <w:keepLines/>
      <w:numPr>
        <w:numId w:val="1"/>
      </w:numPr>
      <w:spacing w:before="480" w:after="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77EB"/>
    <w:pPr>
      <w:keepNext/>
      <w:keepLines/>
      <w:numPr>
        <w:ilvl w:val="1"/>
        <w:numId w:val="1"/>
      </w:numPr>
      <w:spacing w:before="200" w:after="1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439D1"/>
    <w:pPr>
      <w:keepNext/>
      <w:keepLines/>
      <w:numPr>
        <w:ilvl w:val="2"/>
        <w:numId w:val="1"/>
      </w:numPr>
      <w:spacing w:before="20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439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39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9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9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9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9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heading 3"/>
    <w:basedOn w:val="Heading3"/>
    <w:next w:val="Heading3"/>
    <w:link w:val="SubtitleChar"/>
    <w:autoRedefine/>
    <w:uiPriority w:val="11"/>
    <w:qFormat/>
    <w:rsid w:val="00EF0E49"/>
    <w:pPr>
      <w:ind w:left="576" w:hanging="576"/>
    </w:pPr>
    <w:rPr>
      <w:iCs/>
      <w:spacing w:val="15"/>
      <w:sz w:val="24"/>
      <w:szCs w:val="24"/>
      <w:lang w:val="en-IE" w:eastAsia="en-US"/>
    </w:rPr>
  </w:style>
  <w:style w:type="character" w:customStyle="1" w:styleId="SubtitleChar">
    <w:name w:val="Subtitle Char"/>
    <w:aliases w:val="heading 3 Char"/>
    <w:basedOn w:val="DefaultParagraphFont"/>
    <w:link w:val="Subtitle"/>
    <w:uiPriority w:val="11"/>
    <w:rsid w:val="00EF0E49"/>
    <w:rPr>
      <w:rFonts w:asciiTheme="majorHAnsi" w:eastAsiaTheme="majorEastAsia" w:hAnsiTheme="majorHAnsi" w:cstheme="majorBidi"/>
      <w:b/>
      <w:bCs/>
      <w:iCs/>
      <w:spacing w:val="15"/>
      <w:sz w:val="24"/>
      <w:szCs w:val="24"/>
      <w:lang w:val="en-IE" w:eastAsia="en-US"/>
    </w:rPr>
  </w:style>
  <w:style w:type="character" w:customStyle="1" w:styleId="Heading3Char">
    <w:name w:val="Heading 3 Char"/>
    <w:basedOn w:val="DefaultParagraphFont"/>
    <w:link w:val="Heading3"/>
    <w:uiPriority w:val="9"/>
    <w:rsid w:val="00C439D1"/>
    <w:rPr>
      <w:rFonts w:asciiTheme="majorHAnsi" w:eastAsiaTheme="majorEastAsia" w:hAnsiTheme="majorHAnsi" w:cstheme="majorBidi"/>
      <w:b/>
      <w:bCs/>
    </w:rPr>
  </w:style>
  <w:style w:type="paragraph" w:styleId="Title">
    <w:name w:val="Title"/>
    <w:basedOn w:val="Normal"/>
    <w:next w:val="Normal"/>
    <w:link w:val="TitleChar"/>
    <w:uiPriority w:val="10"/>
    <w:qFormat/>
    <w:rsid w:val="00CE516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CE516F"/>
    <w:rPr>
      <w:rFonts w:asciiTheme="majorHAnsi" w:eastAsiaTheme="majorEastAsia" w:hAnsiTheme="majorHAnsi" w:cstheme="majorBidi"/>
      <w:spacing w:val="5"/>
      <w:kern w:val="28"/>
      <w:sz w:val="48"/>
      <w:szCs w:val="52"/>
    </w:rPr>
  </w:style>
  <w:style w:type="character" w:styleId="Emphasis">
    <w:name w:val="Emphasis"/>
    <w:basedOn w:val="DefaultParagraphFont"/>
    <w:uiPriority w:val="20"/>
    <w:qFormat/>
    <w:rsid w:val="00CE516F"/>
    <w:rPr>
      <w:i/>
      <w:iCs/>
    </w:rPr>
  </w:style>
  <w:style w:type="character" w:styleId="Strong">
    <w:name w:val="Strong"/>
    <w:basedOn w:val="DefaultParagraphFont"/>
    <w:uiPriority w:val="22"/>
    <w:qFormat/>
    <w:rsid w:val="00CE516F"/>
    <w:rPr>
      <w:b/>
      <w:bCs/>
    </w:rPr>
  </w:style>
  <w:style w:type="character" w:customStyle="1" w:styleId="st">
    <w:name w:val="st"/>
    <w:basedOn w:val="DefaultParagraphFont"/>
    <w:rsid w:val="00CE516F"/>
  </w:style>
  <w:style w:type="paragraph" w:styleId="BalloonText">
    <w:name w:val="Balloon Text"/>
    <w:basedOn w:val="Normal"/>
    <w:link w:val="BalloonTextChar"/>
    <w:uiPriority w:val="99"/>
    <w:semiHidden/>
    <w:unhideWhenUsed/>
    <w:rsid w:val="00CE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16F"/>
    <w:rPr>
      <w:rFonts w:ascii="Tahoma" w:hAnsi="Tahoma" w:cs="Tahoma"/>
      <w:sz w:val="16"/>
      <w:szCs w:val="16"/>
    </w:rPr>
  </w:style>
  <w:style w:type="character" w:customStyle="1" w:styleId="Heading1Char">
    <w:name w:val="Heading 1 Char"/>
    <w:basedOn w:val="DefaultParagraphFont"/>
    <w:link w:val="Heading1"/>
    <w:uiPriority w:val="9"/>
    <w:rsid w:val="00C439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977E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39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39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39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39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9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9D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390B8C"/>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246277"/>
    <w:pPr>
      <w:spacing w:line="240" w:lineRule="auto"/>
      <w:jc w:val="center"/>
    </w:pPr>
    <w:rPr>
      <w:b/>
      <w:bCs/>
      <w:color w:val="4F81BD" w:themeColor="accent1"/>
      <w:sz w:val="18"/>
      <w:szCs w:val="18"/>
    </w:rPr>
  </w:style>
  <w:style w:type="paragraph" w:styleId="ListParagraph">
    <w:name w:val="List Paragraph"/>
    <w:aliases w:val="numbered,Bullet List,FooterText,List Paragraph1,Paragraphe de liste1,Bulletr List Paragraph,列出段落,列出段落1,List Paragraph2,List Paragraph21,Párrafo de lista1,Parágrafo da Lista1,リスト段落1,Listeafsnit1"/>
    <w:basedOn w:val="Normal"/>
    <w:link w:val="ListParagraphChar"/>
    <w:uiPriority w:val="34"/>
    <w:qFormat/>
    <w:rsid w:val="00C31DF9"/>
    <w:pPr>
      <w:ind w:left="720"/>
      <w:contextualSpacing/>
    </w:pPr>
  </w:style>
  <w:style w:type="table" w:styleId="TableGrid">
    <w:name w:val="Table Grid"/>
    <w:basedOn w:val="TableNormal"/>
    <w:uiPriority w:val="59"/>
    <w:rsid w:val="00C9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4F6A"/>
  </w:style>
  <w:style w:type="paragraph" w:styleId="Header">
    <w:name w:val="header"/>
    <w:basedOn w:val="Normal"/>
    <w:link w:val="HeaderChar"/>
    <w:uiPriority w:val="99"/>
    <w:unhideWhenUsed/>
    <w:rsid w:val="003C6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4E5"/>
  </w:style>
  <w:style w:type="paragraph" w:styleId="Footer">
    <w:name w:val="footer"/>
    <w:basedOn w:val="Normal"/>
    <w:link w:val="FooterChar"/>
    <w:uiPriority w:val="99"/>
    <w:unhideWhenUsed/>
    <w:rsid w:val="003C6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4E5"/>
  </w:style>
  <w:style w:type="character" w:customStyle="1" w:styleId="ListParagraphChar">
    <w:name w:val="List Paragraph Char"/>
    <w:aliases w:val="numbered Char,Bullet List Char,FooterText Char,List Paragraph1 Char,Paragraphe de liste1 Char,Bulletr List Paragraph Char,列出段落 Char,列出段落1 Char,List Paragraph2 Char,List Paragraph21 Char,Párrafo de lista1 Char,Parágrafo da Lista1 Char"/>
    <w:basedOn w:val="DefaultParagraphFont"/>
    <w:link w:val="ListParagraph"/>
    <w:uiPriority w:val="34"/>
    <w:locked/>
    <w:rsid w:val="005C7C2E"/>
  </w:style>
  <w:style w:type="paragraph" w:styleId="TOCHeading">
    <w:name w:val="TOC Heading"/>
    <w:basedOn w:val="Heading1"/>
    <w:next w:val="Normal"/>
    <w:uiPriority w:val="39"/>
    <w:semiHidden/>
    <w:unhideWhenUsed/>
    <w:qFormat/>
    <w:rsid w:val="00671B21"/>
    <w:pPr>
      <w:numPr>
        <w:numId w:val="0"/>
      </w:numPr>
      <w:spacing w:after="0"/>
      <w:outlineLvl w:val="9"/>
    </w:pPr>
    <w:rPr>
      <w:color w:val="365F91" w:themeColor="accent1" w:themeShade="BF"/>
      <w:lang w:eastAsia="ja-JP"/>
    </w:rPr>
  </w:style>
  <w:style w:type="paragraph" w:styleId="TOC1">
    <w:name w:val="toc 1"/>
    <w:basedOn w:val="Normal"/>
    <w:next w:val="Normal"/>
    <w:autoRedefine/>
    <w:uiPriority w:val="39"/>
    <w:unhideWhenUsed/>
    <w:rsid w:val="00671B21"/>
    <w:pPr>
      <w:spacing w:after="100"/>
    </w:pPr>
  </w:style>
  <w:style w:type="paragraph" w:styleId="TOC2">
    <w:name w:val="toc 2"/>
    <w:basedOn w:val="Normal"/>
    <w:next w:val="Normal"/>
    <w:autoRedefine/>
    <w:uiPriority w:val="39"/>
    <w:unhideWhenUsed/>
    <w:rsid w:val="00671B21"/>
    <w:pPr>
      <w:spacing w:after="100"/>
      <w:ind w:left="220"/>
    </w:pPr>
  </w:style>
  <w:style w:type="paragraph" w:styleId="TOC3">
    <w:name w:val="toc 3"/>
    <w:basedOn w:val="Normal"/>
    <w:next w:val="Normal"/>
    <w:autoRedefine/>
    <w:uiPriority w:val="39"/>
    <w:unhideWhenUsed/>
    <w:rsid w:val="00671B21"/>
    <w:pPr>
      <w:spacing w:after="100"/>
      <w:ind w:left="440"/>
    </w:pPr>
  </w:style>
  <w:style w:type="character" w:styleId="Hyperlink">
    <w:name w:val="Hyperlink"/>
    <w:basedOn w:val="DefaultParagraphFont"/>
    <w:uiPriority w:val="99"/>
    <w:unhideWhenUsed/>
    <w:rsid w:val="00671B21"/>
    <w:rPr>
      <w:color w:val="0000FF" w:themeColor="hyperlink"/>
      <w:u w:val="single"/>
    </w:rPr>
  </w:style>
  <w:style w:type="paragraph" w:styleId="TableofFigures">
    <w:name w:val="table of figures"/>
    <w:basedOn w:val="Normal"/>
    <w:next w:val="Normal"/>
    <w:uiPriority w:val="99"/>
    <w:unhideWhenUsed/>
    <w:rsid w:val="00231874"/>
    <w:pPr>
      <w:spacing w:after="0"/>
    </w:pPr>
  </w:style>
  <w:style w:type="paragraph" w:styleId="TOC4">
    <w:name w:val="toc 4"/>
    <w:basedOn w:val="Normal"/>
    <w:next w:val="Normal"/>
    <w:autoRedefine/>
    <w:uiPriority w:val="39"/>
    <w:unhideWhenUsed/>
    <w:rsid w:val="009A36FE"/>
    <w:pPr>
      <w:ind w:left="660"/>
    </w:pPr>
  </w:style>
  <w:style w:type="paragraph" w:styleId="TOC5">
    <w:name w:val="toc 5"/>
    <w:basedOn w:val="Normal"/>
    <w:next w:val="Normal"/>
    <w:autoRedefine/>
    <w:uiPriority w:val="39"/>
    <w:unhideWhenUsed/>
    <w:rsid w:val="009A36FE"/>
    <w:pPr>
      <w:ind w:left="880"/>
    </w:pPr>
  </w:style>
  <w:style w:type="paragraph" w:styleId="TOC6">
    <w:name w:val="toc 6"/>
    <w:basedOn w:val="Normal"/>
    <w:next w:val="Normal"/>
    <w:autoRedefine/>
    <w:uiPriority w:val="39"/>
    <w:unhideWhenUsed/>
    <w:rsid w:val="009A36FE"/>
    <w:pPr>
      <w:ind w:left="1100"/>
    </w:pPr>
  </w:style>
  <w:style w:type="paragraph" w:styleId="TOC7">
    <w:name w:val="toc 7"/>
    <w:basedOn w:val="Normal"/>
    <w:next w:val="Normal"/>
    <w:autoRedefine/>
    <w:uiPriority w:val="39"/>
    <w:unhideWhenUsed/>
    <w:rsid w:val="009A36FE"/>
    <w:pPr>
      <w:ind w:left="1320"/>
    </w:pPr>
  </w:style>
  <w:style w:type="paragraph" w:styleId="TOC8">
    <w:name w:val="toc 8"/>
    <w:basedOn w:val="Normal"/>
    <w:next w:val="Normal"/>
    <w:autoRedefine/>
    <w:uiPriority w:val="39"/>
    <w:unhideWhenUsed/>
    <w:rsid w:val="009A36FE"/>
    <w:pPr>
      <w:ind w:left="1540"/>
    </w:pPr>
  </w:style>
  <w:style w:type="paragraph" w:styleId="TOC9">
    <w:name w:val="toc 9"/>
    <w:basedOn w:val="Normal"/>
    <w:next w:val="Normal"/>
    <w:autoRedefine/>
    <w:uiPriority w:val="39"/>
    <w:unhideWhenUsed/>
    <w:rsid w:val="009A36FE"/>
    <w:pPr>
      <w:ind w:left="1760"/>
    </w:pPr>
  </w:style>
  <w:style w:type="paragraph" w:customStyle="1" w:styleId="Figure">
    <w:name w:val="Figure"/>
    <w:basedOn w:val="TableofFigures"/>
    <w:qFormat/>
    <w:rsid w:val="00231874"/>
    <w:pPr>
      <w:jc w:val="center"/>
    </w:pPr>
  </w:style>
  <w:style w:type="paragraph" w:styleId="IntenseQuote">
    <w:name w:val="Intense Quote"/>
    <w:basedOn w:val="Normal"/>
    <w:next w:val="Normal"/>
    <w:link w:val="IntenseQuoteChar"/>
    <w:uiPriority w:val="30"/>
    <w:qFormat/>
    <w:rsid w:val="00F977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77EB"/>
    <w:rPr>
      <w:b/>
      <w:bCs/>
      <w:i/>
      <w:iCs/>
      <w:color w:val="4F81BD" w:themeColor="accent1"/>
    </w:rPr>
  </w:style>
  <w:style w:type="paragraph" w:styleId="Quote">
    <w:name w:val="Quote"/>
    <w:basedOn w:val="Normal"/>
    <w:next w:val="Normal"/>
    <w:link w:val="QuoteChar"/>
    <w:uiPriority w:val="29"/>
    <w:qFormat/>
    <w:rsid w:val="00F977EB"/>
    <w:rPr>
      <w:i/>
      <w:iCs/>
      <w:color w:val="000000" w:themeColor="text1"/>
    </w:rPr>
  </w:style>
  <w:style w:type="character" w:customStyle="1" w:styleId="QuoteChar">
    <w:name w:val="Quote Char"/>
    <w:basedOn w:val="DefaultParagraphFont"/>
    <w:link w:val="Quote"/>
    <w:uiPriority w:val="29"/>
    <w:rsid w:val="00F977EB"/>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16F"/>
  </w:style>
  <w:style w:type="paragraph" w:styleId="Heading1">
    <w:name w:val="heading 1"/>
    <w:basedOn w:val="Normal"/>
    <w:next w:val="Normal"/>
    <w:link w:val="Heading1Char"/>
    <w:uiPriority w:val="9"/>
    <w:qFormat/>
    <w:rsid w:val="00C439D1"/>
    <w:pPr>
      <w:keepNext/>
      <w:keepLines/>
      <w:numPr>
        <w:numId w:val="1"/>
      </w:numPr>
      <w:spacing w:before="480" w:after="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977EB"/>
    <w:pPr>
      <w:keepNext/>
      <w:keepLines/>
      <w:numPr>
        <w:ilvl w:val="1"/>
        <w:numId w:val="1"/>
      </w:numPr>
      <w:spacing w:before="200" w:after="16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439D1"/>
    <w:pPr>
      <w:keepNext/>
      <w:keepLines/>
      <w:numPr>
        <w:ilvl w:val="2"/>
        <w:numId w:val="1"/>
      </w:numPr>
      <w:spacing w:before="20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439D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39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39D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39D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39D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39D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heading 3"/>
    <w:basedOn w:val="Heading3"/>
    <w:next w:val="Heading3"/>
    <w:link w:val="SubtitleChar"/>
    <w:autoRedefine/>
    <w:uiPriority w:val="11"/>
    <w:qFormat/>
    <w:rsid w:val="00EF0E49"/>
    <w:pPr>
      <w:ind w:left="576" w:hanging="576"/>
    </w:pPr>
    <w:rPr>
      <w:iCs/>
      <w:spacing w:val="15"/>
      <w:sz w:val="24"/>
      <w:szCs w:val="24"/>
      <w:lang w:val="en-IE" w:eastAsia="en-US"/>
    </w:rPr>
  </w:style>
  <w:style w:type="character" w:customStyle="1" w:styleId="SubtitleChar">
    <w:name w:val="Subtitle Char"/>
    <w:aliases w:val="heading 3 Char"/>
    <w:basedOn w:val="DefaultParagraphFont"/>
    <w:link w:val="Subtitle"/>
    <w:uiPriority w:val="11"/>
    <w:rsid w:val="00EF0E49"/>
    <w:rPr>
      <w:rFonts w:asciiTheme="majorHAnsi" w:eastAsiaTheme="majorEastAsia" w:hAnsiTheme="majorHAnsi" w:cstheme="majorBidi"/>
      <w:b/>
      <w:bCs/>
      <w:iCs/>
      <w:spacing w:val="15"/>
      <w:sz w:val="24"/>
      <w:szCs w:val="24"/>
      <w:lang w:val="en-IE" w:eastAsia="en-US"/>
    </w:rPr>
  </w:style>
  <w:style w:type="character" w:customStyle="1" w:styleId="Heading3Char">
    <w:name w:val="Heading 3 Char"/>
    <w:basedOn w:val="DefaultParagraphFont"/>
    <w:link w:val="Heading3"/>
    <w:uiPriority w:val="9"/>
    <w:rsid w:val="00C439D1"/>
    <w:rPr>
      <w:rFonts w:asciiTheme="majorHAnsi" w:eastAsiaTheme="majorEastAsia" w:hAnsiTheme="majorHAnsi" w:cstheme="majorBidi"/>
      <w:b/>
      <w:bCs/>
    </w:rPr>
  </w:style>
  <w:style w:type="paragraph" w:styleId="Title">
    <w:name w:val="Title"/>
    <w:basedOn w:val="Normal"/>
    <w:next w:val="Normal"/>
    <w:link w:val="TitleChar"/>
    <w:uiPriority w:val="10"/>
    <w:qFormat/>
    <w:rsid w:val="00CE516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48"/>
      <w:szCs w:val="52"/>
    </w:rPr>
  </w:style>
  <w:style w:type="character" w:customStyle="1" w:styleId="TitleChar">
    <w:name w:val="Title Char"/>
    <w:basedOn w:val="DefaultParagraphFont"/>
    <w:link w:val="Title"/>
    <w:uiPriority w:val="10"/>
    <w:rsid w:val="00CE516F"/>
    <w:rPr>
      <w:rFonts w:asciiTheme="majorHAnsi" w:eastAsiaTheme="majorEastAsia" w:hAnsiTheme="majorHAnsi" w:cstheme="majorBidi"/>
      <w:spacing w:val="5"/>
      <w:kern w:val="28"/>
      <w:sz w:val="48"/>
      <w:szCs w:val="52"/>
    </w:rPr>
  </w:style>
  <w:style w:type="character" w:styleId="Emphasis">
    <w:name w:val="Emphasis"/>
    <w:basedOn w:val="DefaultParagraphFont"/>
    <w:uiPriority w:val="20"/>
    <w:qFormat/>
    <w:rsid w:val="00CE516F"/>
    <w:rPr>
      <w:i/>
      <w:iCs/>
    </w:rPr>
  </w:style>
  <w:style w:type="character" w:styleId="Strong">
    <w:name w:val="Strong"/>
    <w:basedOn w:val="DefaultParagraphFont"/>
    <w:uiPriority w:val="22"/>
    <w:qFormat/>
    <w:rsid w:val="00CE516F"/>
    <w:rPr>
      <w:b/>
      <w:bCs/>
    </w:rPr>
  </w:style>
  <w:style w:type="character" w:customStyle="1" w:styleId="st">
    <w:name w:val="st"/>
    <w:basedOn w:val="DefaultParagraphFont"/>
    <w:rsid w:val="00CE516F"/>
  </w:style>
  <w:style w:type="paragraph" w:styleId="BalloonText">
    <w:name w:val="Balloon Text"/>
    <w:basedOn w:val="Normal"/>
    <w:link w:val="BalloonTextChar"/>
    <w:uiPriority w:val="99"/>
    <w:semiHidden/>
    <w:unhideWhenUsed/>
    <w:rsid w:val="00CE5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16F"/>
    <w:rPr>
      <w:rFonts w:ascii="Tahoma" w:hAnsi="Tahoma" w:cs="Tahoma"/>
      <w:sz w:val="16"/>
      <w:szCs w:val="16"/>
    </w:rPr>
  </w:style>
  <w:style w:type="character" w:customStyle="1" w:styleId="Heading1Char">
    <w:name w:val="Heading 1 Char"/>
    <w:basedOn w:val="DefaultParagraphFont"/>
    <w:link w:val="Heading1"/>
    <w:uiPriority w:val="9"/>
    <w:rsid w:val="00C439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977E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39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39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39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39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39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39D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390B8C"/>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246277"/>
    <w:pPr>
      <w:spacing w:line="240" w:lineRule="auto"/>
      <w:jc w:val="center"/>
    </w:pPr>
    <w:rPr>
      <w:b/>
      <w:bCs/>
      <w:color w:val="4F81BD" w:themeColor="accent1"/>
      <w:sz w:val="18"/>
      <w:szCs w:val="18"/>
    </w:rPr>
  </w:style>
  <w:style w:type="paragraph" w:styleId="ListParagraph">
    <w:name w:val="List Paragraph"/>
    <w:aliases w:val="numbered,Bullet List,FooterText,List Paragraph1,Paragraphe de liste1,Bulletr List Paragraph,列出段落,列出段落1,List Paragraph2,List Paragraph21,Párrafo de lista1,Parágrafo da Lista1,リスト段落1,Listeafsnit1"/>
    <w:basedOn w:val="Normal"/>
    <w:link w:val="ListParagraphChar"/>
    <w:uiPriority w:val="34"/>
    <w:qFormat/>
    <w:rsid w:val="00C31DF9"/>
    <w:pPr>
      <w:ind w:left="720"/>
      <w:contextualSpacing/>
    </w:pPr>
  </w:style>
  <w:style w:type="table" w:styleId="TableGrid">
    <w:name w:val="Table Grid"/>
    <w:basedOn w:val="TableNormal"/>
    <w:uiPriority w:val="59"/>
    <w:rsid w:val="00C9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D4F6A"/>
  </w:style>
  <w:style w:type="paragraph" w:styleId="Header">
    <w:name w:val="header"/>
    <w:basedOn w:val="Normal"/>
    <w:link w:val="HeaderChar"/>
    <w:uiPriority w:val="99"/>
    <w:unhideWhenUsed/>
    <w:rsid w:val="003C6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4E5"/>
  </w:style>
  <w:style w:type="paragraph" w:styleId="Footer">
    <w:name w:val="footer"/>
    <w:basedOn w:val="Normal"/>
    <w:link w:val="FooterChar"/>
    <w:uiPriority w:val="99"/>
    <w:unhideWhenUsed/>
    <w:rsid w:val="003C6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4E5"/>
  </w:style>
  <w:style w:type="character" w:customStyle="1" w:styleId="ListParagraphChar">
    <w:name w:val="List Paragraph Char"/>
    <w:aliases w:val="numbered Char,Bullet List Char,FooterText Char,List Paragraph1 Char,Paragraphe de liste1 Char,Bulletr List Paragraph Char,列出段落 Char,列出段落1 Char,List Paragraph2 Char,List Paragraph21 Char,Párrafo de lista1 Char,Parágrafo da Lista1 Char"/>
    <w:basedOn w:val="DefaultParagraphFont"/>
    <w:link w:val="ListParagraph"/>
    <w:uiPriority w:val="34"/>
    <w:locked/>
    <w:rsid w:val="005C7C2E"/>
  </w:style>
  <w:style w:type="paragraph" w:styleId="TOCHeading">
    <w:name w:val="TOC Heading"/>
    <w:basedOn w:val="Heading1"/>
    <w:next w:val="Normal"/>
    <w:uiPriority w:val="39"/>
    <w:semiHidden/>
    <w:unhideWhenUsed/>
    <w:qFormat/>
    <w:rsid w:val="00671B21"/>
    <w:pPr>
      <w:numPr>
        <w:numId w:val="0"/>
      </w:numPr>
      <w:spacing w:after="0"/>
      <w:outlineLvl w:val="9"/>
    </w:pPr>
    <w:rPr>
      <w:color w:val="365F91" w:themeColor="accent1" w:themeShade="BF"/>
      <w:lang w:eastAsia="ja-JP"/>
    </w:rPr>
  </w:style>
  <w:style w:type="paragraph" w:styleId="TOC1">
    <w:name w:val="toc 1"/>
    <w:basedOn w:val="Normal"/>
    <w:next w:val="Normal"/>
    <w:autoRedefine/>
    <w:uiPriority w:val="39"/>
    <w:unhideWhenUsed/>
    <w:rsid w:val="00671B21"/>
    <w:pPr>
      <w:spacing w:after="100"/>
    </w:pPr>
  </w:style>
  <w:style w:type="paragraph" w:styleId="TOC2">
    <w:name w:val="toc 2"/>
    <w:basedOn w:val="Normal"/>
    <w:next w:val="Normal"/>
    <w:autoRedefine/>
    <w:uiPriority w:val="39"/>
    <w:unhideWhenUsed/>
    <w:rsid w:val="00671B21"/>
    <w:pPr>
      <w:spacing w:after="100"/>
      <w:ind w:left="220"/>
    </w:pPr>
  </w:style>
  <w:style w:type="paragraph" w:styleId="TOC3">
    <w:name w:val="toc 3"/>
    <w:basedOn w:val="Normal"/>
    <w:next w:val="Normal"/>
    <w:autoRedefine/>
    <w:uiPriority w:val="39"/>
    <w:unhideWhenUsed/>
    <w:rsid w:val="00671B21"/>
    <w:pPr>
      <w:spacing w:after="100"/>
      <w:ind w:left="440"/>
    </w:pPr>
  </w:style>
  <w:style w:type="character" w:styleId="Hyperlink">
    <w:name w:val="Hyperlink"/>
    <w:basedOn w:val="DefaultParagraphFont"/>
    <w:uiPriority w:val="99"/>
    <w:unhideWhenUsed/>
    <w:rsid w:val="00671B21"/>
    <w:rPr>
      <w:color w:val="0000FF" w:themeColor="hyperlink"/>
      <w:u w:val="single"/>
    </w:rPr>
  </w:style>
  <w:style w:type="paragraph" w:styleId="TableofFigures">
    <w:name w:val="table of figures"/>
    <w:basedOn w:val="Normal"/>
    <w:next w:val="Normal"/>
    <w:uiPriority w:val="99"/>
    <w:unhideWhenUsed/>
    <w:rsid w:val="00231874"/>
    <w:pPr>
      <w:spacing w:after="0"/>
    </w:pPr>
  </w:style>
  <w:style w:type="paragraph" w:styleId="TOC4">
    <w:name w:val="toc 4"/>
    <w:basedOn w:val="Normal"/>
    <w:next w:val="Normal"/>
    <w:autoRedefine/>
    <w:uiPriority w:val="39"/>
    <w:unhideWhenUsed/>
    <w:rsid w:val="009A36FE"/>
    <w:pPr>
      <w:ind w:left="660"/>
    </w:pPr>
  </w:style>
  <w:style w:type="paragraph" w:styleId="TOC5">
    <w:name w:val="toc 5"/>
    <w:basedOn w:val="Normal"/>
    <w:next w:val="Normal"/>
    <w:autoRedefine/>
    <w:uiPriority w:val="39"/>
    <w:unhideWhenUsed/>
    <w:rsid w:val="009A36FE"/>
    <w:pPr>
      <w:ind w:left="880"/>
    </w:pPr>
  </w:style>
  <w:style w:type="paragraph" w:styleId="TOC6">
    <w:name w:val="toc 6"/>
    <w:basedOn w:val="Normal"/>
    <w:next w:val="Normal"/>
    <w:autoRedefine/>
    <w:uiPriority w:val="39"/>
    <w:unhideWhenUsed/>
    <w:rsid w:val="009A36FE"/>
    <w:pPr>
      <w:ind w:left="1100"/>
    </w:pPr>
  </w:style>
  <w:style w:type="paragraph" w:styleId="TOC7">
    <w:name w:val="toc 7"/>
    <w:basedOn w:val="Normal"/>
    <w:next w:val="Normal"/>
    <w:autoRedefine/>
    <w:uiPriority w:val="39"/>
    <w:unhideWhenUsed/>
    <w:rsid w:val="009A36FE"/>
    <w:pPr>
      <w:ind w:left="1320"/>
    </w:pPr>
  </w:style>
  <w:style w:type="paragraph" w:styleId="TOC8">
    <w:name w:val="toc 8"/>
    <w:basedOn w:val="Normal"/>
    <w:next w:val="Normal"/>
    <w:autoRedefine/>
    <w:uiPriority w:val="39"/>
    <w:unhideWhenUsed/>
    <w:rsid w:val="009A36FE"/>
    <w:pPr>
      <w:ind w:left="1540"/>
    </w:pPr>
  </w:style>
  <w:style w:type="paragraph" w:styleId="TOC9">
    <w:name w:val="toc 9"/>
    <w:basedOn w:val="Normal"/>
    <w:next w:val="Normal"/>
    <w:autoRedefine/>
    <w:uiPriority w:val="39"/>
    <w:unhideWhenUsed/>
    <w:rsid w:val="009A36FE"/>
    <w:pPr>
      <w:ind w:left="1760"/>
    </w:pPr>
  </w:style>
  <w:style w:type="paragraph" w:customStyle="1" w:styleId="Figure">
    <w:name w:val="Figure"/>
    <w:basedOn w:val="TableofFigures"/>
    <w:qFormat/>
    <w:rsid w:val="00231874"/>
    <w:pPr>
      <w:jc w:val="center"/>
    </w:pPr>
  </w:style>
  <w:style w:type="paragraph" w:styleId="IntenseQuote">
    <w:name w:val="Intense Quote"/>
    <w:basedOn w:val="Normal"/>
    <w:next w:val="Normal"/>
    <w:link w:val="IntenseQuoteChar"/>
    <w:uiPriority w:val="30"/>
    <w:qFormat/>
    <w:rsid w:val="00F977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77EB"/>
    <w:rPr>
      <w:b/>
      <w:bCs/>
      <w:i/>
      <w:iCs/>
      <w:color w:val="4F81BD" w:themeColor="accent1"/>
    </w:rPr>
  </w:style>
  <w:style w:type="paragraph" w:styleId="Quote">
    <w:name w:val="Quote"/>
    <w:basedOn w:val="Normal"/>
    <w:next w:val="Normal"/>
    <w:link w:val="QuoteChar"/>
    <w:uiPriority w:val="29"/>
    <w:qFormat/>
    <w:rsid w:val="00F977EB"/>
    <w:rPr>
      <w:i/>
      <w:iCs/>
      <w:color w:val="000000" w:themeColor="text1"/>
    </w:rPr>
  </w:style>
  <w:style w:type="character" w:customStyle="1" w:styleId="QuoteChar">
    <w:name w:val="Quote Char"/>
    <w:basedOn w:val="DefaultParagraphFont"/>
    <w:link w:val="Quote"/>
    <w:uiPriority w:val="29"/>
    <w:rsid w:val="00F977EB"/>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5997">
      <w:bodyDiv w:val="1"/>
      <w:marLeft w:val="0"/>
      <w:marRight w:val="0"/>
      <w:marTop w:val="0"/>
      <w:marBottom w:val="0"/>
      <w:divBdr>
        <w:top w:val="none" w:sz="0" w:space="0" w:color="auto"/>
        <w:left w:val="none" w:sz="0" w:space="0" w:color="auto"/>
        <w:bottom w:val="none" w:sz="0" w:space="0" w:color="auto"/>
        <w:right w:val="none" w:sz="0" w:space="0" w:color="auto"/>
      </w:divBdr>
      <w:divsChild>
        <w:div w:id="1818571329">
          <w:marLeft w:val="547"/>
          <w:marRight w:val="0"/>
          <w:marTop w:val="77"/>
          <w:marBottom w:val="0"/>
          <w:divBdr>
            <w:top w:val="none" w:sz="0" w:space="0" w:color="auto"/>
            <w:left w:val="none" w:sz="0" w:space="0" w:color="auto"/>
            <w:bottom w:val="none" w:sz="0" w:space="0" w:color="auto"/>
            <w:right w:val="none" w:sz="0" w:space="0" w:color="auto"/>
          </w:divBdr>
        </w:div>
        <w:div w:id="1053239036">
          <w:marLeft w:val="547"/>
          <w:marRight w:val="0"/>
          <w:marTop w:val="77"/>
          <w:marBottom w:val="0"/>
          <w:divBdr>
            <w:top w:val="none" w:sz="0" w:space="0" w:color="auto"/>
            <w:left w:val="none" w:sz="0" w:space="0" w:color="auto"/>
            <w:bottom w:val="none" w:sz="0" w:space="0" w:color="auto"/>
            <w:right w:val="none" w:sz="0" w:space="0" w:color="auto"/>
          </w:divBdr>
        </w:div>
        <w:div w:id="1951082696">
          <w:marLeft w:val="547"/>
          <w:marRight w:val="0"/>
          <w:marTop w:val="77"/>
          <w:marBottom w:val="0"/>
          <w:divBdr>
            <w:top w:val="none" w:sz="0" w:space="0" w:color="auto"/>
            <w:left w:val="none" w:sz="0" w:space="0" w:color="auto"/>
            <w:bottom w:val="none" w:sz="0" w:space="0" w:color="auto"/>
            <w:right w:val="none" w:sz="0" w:space="0" w:color="auto"/>
          </w:divBdr>
        </w:div>
      </w:divsChild>
    </w:div>
    <w:div w:id="274599770">
      <w:bodyDiv w:val="1"/>
      <w:marLeft w:val="0"/>
      <w:marRight w:val="0"/>
      <w:marTop w:val="0"/>
      <w:marBottom w:val="0"/>
      <w:divBdr>
        <w:top w:val="none" w:sz="0" w:space="0" w:color="auto"/>
        <w:left w:val="none" w:sz="0" w:space="0" w:color="auto"/>
        <w:bottom w:val="none" w:sz="0" w:space="0" w:color="auto"/>
        <w:right w:val="none" w:sz="0" w:space="0" w:color="auto"/>
      </w:divBdr>
    </w:div>
    <w:div w:id="345403441">
      <w:bodyDiv w:val="1"/>
      <w:marLeft w:val="0"/>
      <w:marRight w:val="0"/>
      <w:marTop w:val="0"/>
      <w:marBottom w:val="0"/>
      <w:divBdr>
        <w:top w:val="none" w:sz="0" w:space="0" w:color="auto"/>
        <w:left w:val="none" w:sz="0" w:space="0" w:color="auto"/>
        <w:bottom w:val="none" w:sz="0" w:space="0" w:color="auto"/>
        <w:right w:val="none" w:sz="0" w:space="0" w:color="auto"/>
      </w:divBdr>
    </w:div>
    <w:div w:id="450905847">
      <w:bodyDiv w:val="1"/>
      <w:marLeft w:val="0"/>
      <w:marRight w:val="0"/>
      <w:marTop w:val="0"/>
      <w:marBottom w:val="0"/>
      <w:divBdr>
        <w:top w:val="none" w:sz="0" w:space="0" w:color="auto"/>
        <w:left w:val="none" w:sz="0" w:space="0" w:color="auto"/>
        <w:bottom w:val="none" w:sz="0" w:space="0" w:color="auto"/>
        <w:right w:val="none" w:sz="0" w:space="0" w:color="auto"/>
      </w:divBdr>
      <w:divsChild>
        <w:div w:id="1620989021">
          <w:marLeft w:val="0"/>
          <w:marRight w:val="0"/>
          <w:marTop w:val="58"/>
          <w:marBottom w:val="0"/>
          <w:divBdr>
            <w:top w:val="none" w:sz="0" w:space="0" w:color="auto"/>
            <w:left w:val="none" w:sz="0" w:space="0" w:color="auto"/>
            <w:bottom w:val="none" w:sz="0" w:space="0" w:color="auto"/>
            <w:right w:val="none" w:sz="0" w:space="0" w:color="auto"/>
          </w:divBdr>
        </w:div>
      </w:divsChild>
    </w:div>
    <w:div w:id="761336116">
      <w:bodyDiv w:val="1"/>
      <w:marLeft w:val="0"/>
      <w:marRight w:val="0"/>
      <w:marTop w:val="0"/>
      <w:marBottom w:val="0"/>
      <w:divBdr>
        <w:top w:val="none" w:sz="0" w:space="0" w:color="auto"/>
        <w:left w:val="none" w:sz="0" w:space="0" w:color="auto"/>
        <w:bottom w:val="none" w:sz="0" w:space="0" w:color="auto"/>
        <w:right w:val="none" w:sz="0" w:space="0" w:color="auto"/>
      </w:divBdr>
      <w:divsChild>
        <w:div w:id="509373406">
          <w:marLeft w:val="0"/>
          <w:marRight w:val="0"/>
          <w:marTop w:val="58"/>
          <w:marBottom w:val="0"/>
          <w:divBdr>
            <w:top w:val="none" w:sz="0" w:space="0" w:color="auto"/>
            <w:left w:val="none" w:sz="0" w:space="0" w:color="auto"/>
            <w:bottom w:val="none" w:sz="0" w:space="0" w:color="auto"/>
            <w:right w:val="none" w:sz="0" w:space="0" w:color="auto"/>
          </w:divBdr>
        </w:div>
        <w:div w:id="1535076549">
          <w:marLeft w:val="0"/>
          <w:marRight w:val="0"/>
          <w:marTop w:val="58"/>
          <w:marBottom w:val="0"/>
          <w:divBdr>
            <w:top w:val="none" w:sz="0" w:space="0" w:color="auto"/>
            <w:left w:val="none" w:sz="0" w:space="0" w:color="auto"/>
            <w:bottom w:val="none" w:sz="0" w:space="0" w:color="auto"/>
            <w:right w:val="none" w:sz="0" w:space="0" w:color="auto"/>
          </w:divBdr>
        </w:div>
        <w:div w:id="1025905098">
          <w:marLeft w:val="0"/>
          <w:marRight w:val="0"/>
          <w:marTop w:val="58"/>
          <w:marBottom w:val="0"/>
          <w:divBdr>
            <w:top w:val="none" w:sz="0" w:space="0" w:color="auto"/>
            <w:left w:val="none" w:sz="0" w:space="0" w:color="auto"/>
            <w:bottom w:val="none" w:sz="0" w:space="0" w:color="auto"/>
            <w:right w:val="none" w:sz="0" w:space="0" w:color="auto"/>
          </w:divBdr>
        </w:div>
        <w:div w:id="1590894424">
          <w:marLeft w:val="0"/>
          <w:marRight w:val="0"/>
          <w:marTop w:val="58"/>
          <w:marBottom w:val="0"/>
          <w:divBdr>
            <w:top w:val="none" w:sz="0" w:space="0" w:color="auto"/>
            <w:left w:val="none" w:sz="0" w:space="0" w:color="auto"/>
            <w:bottom w:val="none" w:sz="0" w:space="0" w:color="auto"/>
            <w:right w:val="none" w:sz="0" w:space="0" w:color="auto"/>
          </w:divBdr>
        </w:div>
      </w:divsChild>
    </w:div>
    <w:div w:id="1001737148">
      <w:bodyDiv w:val="1"/>
      <w:marLeft w:val="0"/>
      <w:marRight w:val="0"/>
      <w:marTop w:val="0"/>
      <w:marBottom w:val="0"/>
      <w:divBdr>
        <w:top w:val="none" w:sz="0" w:space="0" w:color="auto"/>
        <w:left w:val="none" w:sz="0" w:space="0" w:color="auto"/>
        <w:bottom w:val="none" w:sz="0" w:space="0" w:color="auto"/>
        <w:right w:val="none" w:sz="0" w:space="0" w:color="auto"/>
      </w:divBdr>
    </w:div>
    <w:div w:id="1015695515">
      <w:bodyDiv w:val="1"/>
      <w:marLeft w:val="0"/>
      <w:marRight w:val="0"/>
      <w:marTop w:val="0"/>
      <w:marBottom w:val="0"/>
      <w:divBdr>
        <w:top w:val="none" w:sz="0" w:space="0" w:color="auto"/>
        <w:left w:val="none" w:sz="0" w:space="0" w:color="auto"/>
        <w:bottom w:val="none" w:sz="0" w:space="0" w:color="auto"/>
        <w:right w:val="none" w:sz="0" w:space="0" w:color="auto"/>
      </w:divBdr>
    </w:div>
    <w:div w:id="1160460530">
      <w:bodyDiv w:val="1"/>
      <w:marLeft w:val="0"/>
      <w:marRight w:val="0"/>
      <w:marTop w:val="0"/>
      <w:marBottom w:val="0"/>
      <w:divBdr>
        <w:top w:val="none" w:sz="0" w:space="0" w:color="auto"/>
        <w:left w:val="none" w:sz="0" w:space="0" w:color="auto"/>
        <w:bottom w:val="none" w:sz="0" w:space="0" w:color="auto"/>
        <w:right w:val="none" w:sz="0" w:space="0" w:color="auto"/>
      </w:divBdr>
    </w:div>
    <w:div w:id="1242370870">
      <w:bodyDiv w:val="1"/>
      <w:marLeft w:val="0"/>
      <w:marRight w:val="0"/>
      <w:marTop w:val="0"/>
      <w:marBottom w:val="0"/>
      <w:divBdr>
        <w:top w:val="none" w:sz="0" w:space="0" w:color="auto"/>
        <w:left w:val="none" w:sz="0" w:space="0" w:color="auto"/>
        <w:bottom w:val="none" w:sz="0" w:space="0" w:color="auto"/>
        <w:right w:val="none" w:sz="0" w:space="0" w:color="auto"/>
      </w:divBdr>
    </w:div>
    <w:div w:id="1348556965">
      <w:bodyDiv w:val="1"/>
      <w:marLeft w:val="0"/>
      <w:marRight w:val="0"/>
      <w:marTop w:val="0"/>
      <w:marBottom w:val="0"/>
      <w:divBdr>
        <w:top w:val="none" w:sz="0" w:space="0" w:color="auto"/>
        <w:left w:val="none" w:sz="0" w:space="0" w:color="auto"/>
        <w:bottom w:val="none" w:sz="0" w:space="0" w:color="auto"/>
        <w:right w:val="none" w:sz="0" w:space="0" w:color="auto"/>
      </w:divBdr>
    </w:div>
    <w:div w:id="1762528657">
      <w:bodyDiv w:val="1"/>
      <w:marLeft w:val="0"/>
      <w:marRight w:val="0"/>
      <w:marTop w:val="0"/>
      <w:marBottom w:val="0"/>
      <w:divBdr>
        <w:top w:val="none" w:sz="0" w:space="0" w:color="auto"/>
        <w:left w:val="none" w:sz="0" w:space="0" w:color="auto"/>
        <w:bottom w:val="none" w:sz="0" w:space="0" w:color="auto"/>
        <w:right w:val="none" w:sz="0" w:space="0" w:color="auto"/>
      </w:divBdr>
    </w:div>
    <w:div w:id="1860772215">
      <w:bodyDiv w:val="1"/>
      <w:marLeft w:val="0"/>
      <w:marRight w:val="0"/>
      <w:marTop w:val="0"/>
      <w:marBottom w:val="0"/>
      <w:divBdr>
        <w:top w:val="none" w:sz="0" w:space="0" w:color="auto"/>
        <w:left w:val="none" w:sz="0" w:space="0" w:color="auto"/>
        <w:bottom w:val="none" w:sz="0" w:space="0" w:color="auto"/>
        <w:right w:val="none" w:sz="0" w:space="0" w:color="auto"/>
      </w:divBdr>
    </w:div>
    <w:div w:id="1907493134">
      <w:bodyDiv w:val="1"/>
      <w:marLeft w:val="0"/>
      <w:marRight w:val="0"/>
      <w:marTop w:val="0"/>
      <w:marBottom w:val="0"/>
      <w:divBdr>
        <w:top w:val="none" w:sz="0" w:space="0" w:color="auto"/>
        <w:left w:val="none" w:sz="0" w:space="0" w:color="auto"/>
        <w:bottom w:val="none" w:sz="0" w:space="0" w:color="auto"/>
        <w:right w:val="none" w:sz="0" w:space="0" w:color="auto"/>
      </w:divBdr>
    </w:div>
    <w:div w:id="2057966968">
      <w:bodyDiv w:val="1"/>
      <w:marLeft w:val="0"/>
      <w:marRight w:val="0"/>
      <w:marTop w:val="0"/>
      <w:marBottom w:val="0"/>
      <w:divBdr>
        <w:top w:val="none" w:sz="0" w:space="0" w:color="auto"/>
        <w:left w:val="none" w:sz="0" w:space="0" w:color="auto"/>
        <w:bottom w:val="none" w:sz="0" w:space="0" w:color="auto"/>
        <w:right w:val="none" w:sz="0" w:space="0" w:color="auto"/>
      </w:divBdr>
      <w:divsChild>
        <w:div w:id="1829133745">
          <w:marLeft w:val="547"/>
          <w:marRight w:val="0"/>
          <w:marTop w:val="96"/>
          <w:marBottom w:val="0"/>
          <w:divBdr>
            <w:top w:val="none" w:sz="0" w:space="0" w:color="auto"/>
            <w:left w:val="none" w:sz="0" w:space="0" w:color="auto"/>
            <w:bottom w:val="none" w:sz="0" w:space="0" w:color="auto"/>
            <w:right w:val="none" w:sz="0" w:space="0" w:color="auto"/>
          </w:divBdr>
        </w:div>
        <w:div w:id="1148060428">
          <w:marLeft w:val="1166"/>
          <w:marRight w:val="0"/>
          <w:marTop w:val="86"/>
          <w:marBottom w:val="0"/>
          <w:divBdr>
            <w:top w:val="none" w:sz="0" w:space="0" w:color="auto"/>
            <w:left w:val="none" w:sz="0" w:space="0" w:color="auto"/>
            <w:bottom w:val="none" w:sz="0" w:space="0" w:color="auto"/>
            <w:right w:val="none" w:sz="0" w:space="0" w:color="auto"/>
          </w:divBdr>
        </w:div>
        <w:div w:id="312563882">
          <w:marLeft w:val="1166"/>
          <w:marRight w:val="0"/>
          <w:marTop w:val="86"/>
          <w:marBottom w:val="0"/>
          <w:divBdr>
            <w:top w:val="none" w:sz="0" w:space="0" w:color="auto"/>
            <w:left w:val="none" w:sz="0" w:space="0" w:color="auto"/>
            <w:bottom w:val="none" w:sz="0" w:space="0" w:color="auto"/>
            <w:right w:val="none" w:sz="0" w:space="0" w:color="auto"/>
          </w:divBdr>
        </w:div>
        <w:div w:id="1914584099">
          <w:marLeft w:val="1166"/>
          <w:marRight w:val="0"/>
          <w:marTop w:val="86"/>
          <w:marBottom w:val="0"/>
          <w:divBdr>
            <w:top w:val="none" w:sz="0" w:space="0" w:color="auto"/>
            <w:left w:val="none" w:sz="0" w:space="0" w:color="auto"/>
            <w:bottom w:val="none" w:sz="0" w:space="0" w:color="auto"/>
            <w:right w:val="none" w:sz="0" w:space="0" w:color="auto"/>
          </w:divBdr>
        </w:div>
        <w:div w:id="756291511">
          <w:marLeft w:val="547"/>
          <w:marRight w:val="0"/>
          <w:marTop w:val="96"/>
          <w:marBottom w:val="0"/>
          <w:divBdr>
            <w:top w:val="none" w:sz="0" w:space="0" w:color="auto"/>
            <w:left w:val="none" w:sz="0" w:space="0" w:color="auto"/>
            <w:bottom w:val="none" w:sz="0" w:space="0" w:color="auto"/>
            <w:right w:val="none" w:sz="0" w:space="0" w:color="auto"/>
          </w:divBdr>
        </w:div>
        <w:div w:id="1614705627">
          <w:marLeft w:val="1166"/>
          <w:marRight w:val="0"/>
          <w:marTop w:val="86"/>
          <w:marBottom w:val="0"/>
          <w:divBdr>
            <w:top w:val="none" w:sz="0" w:space="0" w:color="auto"/>
            <w:left w:val="none" w:sz="0" w:space="0" w:color="auto"/>
            <w:bottom w:val="none" w:sz="0" w:space="0" w:color="auto"/>
            <w:right w:val="none" w:sz="0" w:space="0" w:color="auto"/>
          </w:divBdr>
        </w:div>
        <w:div w:id="772474504">
          <w:marLeft w:val="1166"/>
          <w:marRight w:val="0"/>
          <w:marTop w:val="86"/>
          <w:marBottom w:val="0"/>
          <w:divBdr>
            <w:top w:val="none" w:sz="0" w:space="0" w:color="auto"/>
            <w:left w:val="none" w:sz="0" w:space="0" w:color="auto"/>
            <w:bottom w:val="none" w:sz="0" w:space="0" w:color="auto"/>
            <w:right w:val="none" w:sz="0" w:space="0" w:color="auto"/>
          </w:divBdr>
        </w:div>
        <w:div w:id="1345741272">
          <w:marLeft w:val="547"/>
          <w:marRight w:val="0"/>
          <w:marTop w:val="96"/>
          <w:marBottom w:val="0"/>
          <w:divBdr>
            <w:top w:val="none" w:sz="0" w:space="0" w:color="auto"/>
            <w:left w:val="none" w:sz="0" w:space="0" w:color="auto"/>
            <w:bottom w:val="none" w:sz="0" w:space="0" w:color="auto"/>
            <w:right w:val="none" w:sz="0" w:space="0" w:color="auto"/>
          </w:divBdr>
        </w:div>
        <w:div w:id="537161025">
          <w:marLeft w:val="1166"/>
          <w:marRight w:val="0"/>
          <w:marTop w:val="86"/>
          <w:marBottom w:val="0"/>
          <w:divBdr>
            <w:top w:val="none" w:sz="0" w:space="0" w:color="auto"/>
            <w:left w:val="none" w:sz="0" w:space="0" w:color="auto"/>
            <w:bottom w:val="none" w:sz="0" w:space="0" w:color="auto"/>
            <w:right w:val="none" w:sz="0" w:space="0" w:color="auto"/>
          </w:divBdr>
        </w:div>
        <w:div w:id="1188913370">
          <w:marLeft w:val="1166"/>
          <w:marRight w:val="0"/>
          <w:marTop w:val="86"/>
          <w:marBottom w:val="0"/>
          <w:divBdr>
            <w:top w:val="none" w:sz="0" w:space="0" w:color="auto"/>
            <w:left w:val="none" w:sz="0" w:space="0" w:color="auto"/>
            <w:bottom w:val="none" w:sz="0" w:space="0" w:color="auto"/>
            <w:right w:val="none" w:sz="0" w:space="0" w:color="auto"/>
          </w:divBdr>
        </w:div>
        <w:div w:id="2072576477">
          <w:marLeft w:val="1166"/>
          <w:marRight w:val="0"/>
          <w:marTop w:val="86"/>
          <w:marBottom w:val="0"/>
          <w:divBdr>
            <w:top w:val="none" w:sz="0" w:space="0" w:color="auto"/>
            <w:left w:val="none" w:sz="0" w:space="0" w:color="auto"/>
            <w:bottom w:val="none" w:sz="0" w:space="0" w:color="auto"/>
            <w:right w:val="none" w:sz="0" w:space="0" w:color="auto"/>
          </w:divBdr>
        </w:div>
      </w:divsChild>
    </w:div>
    <w:div w:id="21067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emf"/><Relationship Id="rId21" Type="http://schemas.openxmlformats.org/officeDocument/2006/relationships/image" Target="media/image13.png"/><Relationship Id="rId22" Type="http://schemas.openxmlformats.org/officeDocument/2006/relationships/hyperlink" Target="http://www.celarcloud.eu/wp-content/uploads/2013/11/Cloud-Monitoring-Tool-V1.pdf"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Mao12</b:Tag>
    <b:SourceType>ConferenceProceedings</b:SourceType>
    <b:Guid>{4B2667FC-490E-4D3B-AAD6-54849F78A7D0}</b:Guid>
    <b:Title>A performance study on the vm startup time in the cloud</b:Title>
    <b:Year>2012</b:Year>
    <b:Author>
      <b:Author>
        <b:NameList>
          <b:Person>
            <b:Last>Mao</b:Last>
            <b:First>Ming</b:First>
          </b:Person>
          <b:Person>
            <b:Last>Humphrey</b:Last>
            <b:First>Marty</b:First>
          </b:Person>
        </b:NameList>
      </b:Author>
    </b:Author>
    <b:ConferenceName>CLOUD</b:ConferenceName>
    <b:RefOrder>24</b:RefOrder>
  </b:Source>
  <b:Source>
    <b:Tag>Lor12</b:Tag>
    <b:SourceType>Report</b:SourceType>
    <b:Guid>{CCA40E19-73CC-4043-BED1-D9B35A75CC6A}</b:Guid>
    <b:Author>
      <b:Author>
        <b:NameList>
          <b:Person>
            <b:Last>Lorido-Botrán</b:Last>
            <b:First>Tania</b:First>
          </b:Person>
          <b:Person>
            <b:Last>Miguel-Alonso</b:Last>
            <b:First>José</b:First>
          </b:Person>
          <b:Person>
            <b:Last>Lozano</b:Last>
            <b:First>Jose</b:First>
            <b:Middle>Antonio</b:Middle>
          </b:Person>
        </b:NameList>
      </b:Author>
    </b:Author>
    <b:Title>Auto-scaling Techniques for Elastic Applications in Cloud Environments</b:Title>
    <b:Year>2012</b:Year>
    <b:Publisher>University of Basque Country, Tech. Rep. EHU-KAT-IK-09-12</b:Publisher>
    <b:RefOrder>18</b:RefOrder>
  </b:Source>
  <b:Source>
    <b:Tag>Lim09</b:Tag>
    <b:SourceType>ConferenceProceedings</b:SourceType>
    <b:Guid>{5ECD1208-620C-4677-9C75-292898174B7A}</b:Guid>
    <b:Title>Automated control in cloud computing: challenges and opportunities</b:Title>
    <b:Year>2009</b:Year>
    <b:Author>
      <b:Author>
        <b:NameList>
          <b:Person>
            <b:Last>Lim</b:Last>
            <b:First>Harold</b:First>
            <b:Middle>C.</b:Middle>
          </b:Person>
          <b:Person>
            <b:Last>Babu</b:Last>
            <b:First>Shivnath</b:First>
          </b:Person>
          <b:Person>
            <b:Last>Chase</b:Last>
            <b:First>Jeffrey</b:First>
            <b:Middle>S.</b:Middle>
          </b:Person>
          <b:Person>
            <b:Last>Parekh</b:Last>
            <b:First>Sujay</b:First>
            <b:Middle>S.</b:Middle>
          </b:Person>
        </b:NameList>
      </b:Author>
    </b:Author>
    <b:ConferenceName>ACDC</b:ConferenceName>
    <b:RefOrder>7</b:RefOrder>
  </b:Source>
  <b:Source>
    <b:Tag>Dav04</b:Tag>
    <b:SourceType>JournalArticle</b:SourceType>
    <b:Guid>{5DA2A0ED-5687-4B5C-A606-B0EA72D758D9}</b:Guid>
    <b:Author>
      <b:Author>
        <b:NameList>
          <b:Person>
            <b:Last>Garlan</b:Last>
            <b:First>David</b:First>
          </b:Person>
          <b:Person>
            <b:Last>al.</b:Last>
            <b:First>et</b:First>
          </b:Person>
        </b:NameList>
      </b:Author>
    </b:Author>
    <b:Title>Rainbow: Architecture-based self-adaptation with reusable infrastructure</b:Title>
    <b:Pages>46-54</b:Pages>
    <b:Year>2004</b:Year>
    <b:JournalName>Computer</b:JournalName>
    <b:Volume>37</b:Volume>
    <b:Issue>10</b:Issue>
    <b:RefOrder>16</b:RefOrder>
  </b:Source>
  <b:Source>
    <b:Tag>WuD12</b:Tag>
    <b:SourceType>JournalArticle</b:SourceType>
    <b:Guid>{F96CE061-23F0-4BB1-B022-1BC7CA144768}</b:Guid>
    <b:Author>
      <b:Author>
        <b:NameList>
          <b:Person>
            <b:Last>Wu</b:Last>
            <b:First>Dongrui</b:First>
          </b:Person>
        </b:NameList>
      </b:Author>
    </b:Author>
    <b:Title>On the fundamental differences between Type-1 and interval Type-2 fuzzy logic controllers</b:Title>
    <b:JournalName>IEEE Transactions on Fuzzy Systems</b:JournalName>
    <b:Year>2012</b:Year>
    <b:RefOrder>29</b:RefOrder>
  </b:Source>
  <b:Source>
    <b:Tag>Men01</b:Tag>
    <b:SourceType>Book</b:SourceType>
    <b:Guid>{D1A45F14-8667-47FB-9DF8-49F0D5901BA7}</b:Guid>
    <b:Title>Uncertain rule-based fuzzy logic system: introduction and new directions</b:Title>
    <b:Year>2001</b:Year>
    <b:Author>
      <b:Author>
        <b:NameList>
          <b:Person>
            <b:Last>Mendel</b:Last>
            <b:First>Jerry</b:First>
            <b:Middle>M.</b:Middle>
          </b:Person>
        </b:NameList>
      </b:Author>
    </b:Author>
    <b:Publisher>Prentice Hall</b:Publisher>
    <b:RefOrder>33</b:RefOrder>
  </b:Source>
  <b:Source>
    <b:Tag>Bod10</b:Tag>
    <b:SourceType>ConferenceProceedings</b:SourceType>
    <b:Guid>{F0F623D3-A344-4DBA-91B6-41958E7705B5}</b:Guid>
    <b:Author>
      <b:Author>
        <b:NameList>
          <b:Person>
            <b:Last>Bodik</b:Last>
            <b:First>Peter</b:First>
          </b:Person>
          <b:Person>
            <b:Last>Fox</b:Last>
            <b:First>Armando</b:First>
          </b:Person>
          <b:Person>
            <b:Last>Franklin</b:Last>
            <b:First>Michael</b:First>
            <b:Middle>J.</b:Middle>
          </b:Person>
          <b:Person>
            <b:Last>Jordan</b:Last>
            <b:First>Michael</b:First>
            <b:Middle>I.</b:Middle>
          </b:Person>
          <b:Person>
            <b:Last>Patterson</b:Last>
            <b:First>and</b:First>
            <b:Middle>David A.</b:Middle>
          </b:Person>
        </b:NameList>
      </b:Author>
    </b:Author>
    <b:Title>Characterizing, modeling, and generating workload spikes for stateful services</b:Title>
    <b:Year>2010</b:Year>
    <b:ConferenceName>SCC</b:ConferenceName>
    <b:RefOrder>40</b:RefOrder>
  </b:Source>
  <b:Source>
    <b:Tag>Wil12</b:Tag>
    <b:SourceType>Book</b:SourceType>
    <b:Guid>{A793F7B4-B7AA-46F7-A507-F43C4967800E}</b:Guid>
    <b:Title>Cloud Architecture Patterns: Using Microsoft Azure</b:Title>
    <b:Year>2012</b:Year>
    <b:Author>
      <b:Author>
        <b:NameList>
          <b:Person>
            <b:Last>Wilder</b:Last>
            <b:First>Bill</b:First>
          </b:Person>
        </b:NameList>
      </b:Author>
    </b:Author>
    <b:Publisher>O'Reilly</b:Publisher>
    <b:RefOrder>23</b:RefOrder>
  </b:Source>
  <b:Source>
    <b:Tag>Car12</b:Tag>
    <b:SourceType>Report</b:SourceType>
    <b:Guid>{15E2E4ED-4B29-4022-99F0-7F982D6960E2}</b:Guid>
    <b:Title>Auto-scaling, load balancing and monitoring in commercial and open-source clouds</b:Title>
    <b:Year>2012</b:Year>
    <b:Author>
      <b:Author>
        <b:NameList>
          <b:Person>
            <b:Last>Caron</b:Last>
            <b:First>Eddy</b:First>
          </b:Person>
          <b:Person>
            <b:Last>Rodero-Merino</b:Last>
            <b:First>Luis</b:First>
          </b:Person>
          <b:Person>
            <b:Last>Desprez</b:Last>
            <b:First>Frédéric</b:First>
          </b:Person>
          <b:Person>
            <b:Last>Muresan</b:Last>
            <b:First>Adrian</b:First>
          </b:Person>
        </b:NameList>
      </b:Author>
    </b:Author>
    <b:RefOrder>22</b:RefOrder>
  </b:Source>
  <b:Source>
    <b:Tag>Lim10</b:Tag>
    <b:SourceType>ConferenceProceedings</b:SourceType>
    <b:Guid>{502932AA-B5C5-41F0-BC16-726A225782EE}</b:Guid>
    <b:Title>Automated control for elastic storage</b:Title>
    <b:Year>2010</b:Year>
    <b:Author>
      <b:Author>
        <b:NameList>
          <b:Person>
            <b:Last>Lim</b:Last>
            <b:First>Harold</b:First>
            <b:Middle>C.</b:Middle>
          </b:Person>
          <b:Person>
            <b:Last>Babu</b:Last>
            <b:First>Shivnath</b:First>
          </b:Person>
          <b:Person>
            <b:Last>Chase</b:Last>
            <b:First>Jeffrey</b:First>
            <b:Middle>S.</b:Middle>
          </b:Person>
        </b:NameList>
      </b:Author>
    </b:Author>
    <b:ConferenceName>ICAC</b:ConferenceName>
    <b:RefOrder>8</b:RefOrder>
  </b:Source>
</b:Sources>
</file>

<file path=customXml/itemProps1.xml><?xml version="1.0" encoding="utf-8"?>
<ds:datastoreItem xmlns:ds="http://schemas.openxmlformats.org/officeDocument/2006/customXml" ds:itemID="{9A0B81D9-262A-EB4F-981B-BA64321A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22</Pages>
  <Words>5982</Words>
  <Characters>34103</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HUANHUAN</dc:creator>
  <cp:keywords/>
  <dc:description/>
  <cp:lastModifiedBy>Lei Xu</cp:lastModifiedBy>
  <cp:revision>72</cp:revision>
  <cp:lastPrinted>2014-02-13T14:57:00Z</cp:lastPrinted>
  <dcterms:created xsi:type="dcterms:W3CDTF">2014-04-22T14:02:00Z</dcterms:created>
  <dcterms:modified xsi:type="dcterms:W3CDTF">2014-04-24T14:41:00Z</dcterms:modified>
</cp:coreProperties>
</file>